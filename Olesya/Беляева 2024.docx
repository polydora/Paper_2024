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642FC5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Введение</w:t>
      </w:r>
    </w:p>
    <w:p w14:paraId="3FCEECAD">
      <w:pPr>
        <w:ind w:left="0" w:leftChars="0" w:firstLine="0" w:firstLineChars="0"/>
        <w:rPr>
          <w:ins w:id="0" w:author="polyd" w:date="2024-12-24T11:52:07Z"/>
          <w:rFonts w:hint="default"/>
        </w:rPr>
      </w:pPr>
      <w:r>
        <w:rPr>
          <w:rFonts w:hint="default"/>
        </w:rPr>
        <w:t xml:space="preserve">Организмы, обитающие в сообществе, связаны между собой разнообразными связями, в том числе трофическими взаимоотношениями (++). Частный случай трофический взаимоотношений - взаимодействия хищника и жертвы. При этом считается, что поведение   хищника подчиняется модели оптимального фуражирования (+++). Эта модель утверждает, что животное стремится максимизировать </w:t>
      </w:r>
      <w:r>
        <w:rPr>
          <w:rFonts w:hint="default"/>
          <w:lang w:val="ru-RU"/>
        </w:rPr>
        <w:t>за единицу времени</w:t>
      </w:r>
      <w:ins w:id="1" w:author="polyd" w:date="2024-12-24T11:48:38Z">
        <w:r>
          <w:rPr>
            <w:rFonts w:hint="default"/>
            <w:lang w:val="ru-RU"/>
          </w:rPr>
          <w:t xml:space="preserve"> </w:t>
        </w:r>
      </w:ins>
      <w:del w:id="2" w:author="polyd" w:date="2024-12-24T11:49:06Z">
        <w:r>
          <w:rPr>
            <w:rFonts w:hint="default"/>
            <w:lang w:val="ru-RU"/>
          </w:rPr>
          <w:delText xml:space="preserve"> </w:delText>
        </w:r>
      </w:del>
      <w:del w:id="3" w:author="polyd" w:date="2024-12-24T11:49:06Z">
        <w:r>
          <w:rPr>
            <w:rFonts w:hint="default"/>
          </w:rPr>
          <w:delText>скорость потребления</w:delText>
        </w:r>
      </w:del>
      <w:ins w:id="4" w:author="polyd" w:date="2024-12-24T11:49:06Z">
        <w:r>
          <w:rPr>
            <w:rFonts w:hint="default"/>
            <w:lang w:val="ru-RU"/>
          </w:rPr>
          <w:t>коли</w:t>
        </w:r>
      </w:ins>
      <w:ins w:id="5" w:author="polyd" w:date="2024-12-24T11:49:09Z">
        <w:r>
          <w:rPr>
            <w:rFonts w:hint="default"/>
            <w:lang w:val="ru-RU"/>
          </w:rPr>
          <w:t>чес</w:t>
        </w:r>
      </w:ins>
      <w:ins w:id="6" w:author="polyd" w:date="2024-12-24T11:49:10Z">
        <w:r>
          <w:rPr>
            <w:rFonts w:hint="default"/>
            <w:lang w:val="ru-RU"/>
          </w:rPr>
          <w:t>тво</w:t>
        </w:r>
      </w:ins>
      <w:r>
        <w:rPr>
          <w:rFonts w:hint="default"/>
        </w:rPr>
        <w:t xml:space="preserve"> энергии, которую оно получает из пищи (++). Ключевой параметр для этой модели, время обработки пищи, во многом зависит от наличия у жертвы защитных приспособлений. Если такие приспособления присутствуют, то это увеличивает время обработки и, следовательно, уменьшает количество энергии, полученной за единицу времени (+++). </w:t>
      </w:r>
      <w:del w:id="7" w:author="polyd" w:date="2024-12-24T11:49:33Z">
        <w:r>
          <w:rPr>
            <w:rFonts w:hint="default"/>
          </w:rPr>
          <w:delText xml:space="preserve"> </w:delText>
        </w:r>
      </w:del>
      <w:r>
        <w:rPr>
          <w:rFonts w:hint="default"/>
        </w:rPr>
        <w:t>Таким образом, чем меньше защитных приспособлений вырабатывает жертва, тем выше вероятность быть съеденной. Одн</w:t>
      </w:r>
      <w:ins w:id="8" w:author="polyd" w:date="2024-12-24T11:49:57Z">
        <w:r>
          <w:rPr>
            <w:rFonts w:hint="default"/>
            <w:lang w:val="ru-RU"/>
          </w:rPr>
          <w:t>и</w:t>
        </w:r>
      </w:ins>
      <w:ins w:id="9" w:author="polyd" w:date="2024-12-24T11:49:58Z">
        <w:r>
          <w:rPr>
            <w:rFonts w:hint="default"/>
            <w:lang w:val="ru-RU"/>
          </w:rPr>
          <w:t xml:space="preserve">м </w:t>
        </w:r>
      </w:ins>
      <w:del w:id="10" w:author="polyd" w:date="2024-12-24T11:49:58Z">
        <w:r>
          <w:rPr>
            <w:rFonts w:hint="default"/>
          </w:rPr>
          <w:delText>ой</w:delText>
        </w:r>
      </w:del>
      <w:r>
        <w:rPr>
          <w:rFonts w:hint="default"/>
        </w:rPr>
        <w:t xml:space="preserve"> из хорошо исследованных </w:t>
      </w:r>
      <w:ins w:id="11" w:author="polyd" w:date="2024-12-24T11:50:03Z">
        <w:r>
          <w:rPr>
            <w:rFonts w:hint="default"/>
            <w:lang w:val="ru-RU"/>
          </w:rPr>
          <w:t>пр</w:t>
        </w:r>
      </w:ins>
      <w:ins w:id="12" w:author="polyd" w:date="2024-12-24T11:50:04Z">
        <w:r>
          <w:rPr>
            <w:rFonts w:hint="default"/>
            <w:lang w:val="ru-RU"/>
          </w:rPr>
          <w:t>имеро</w:t>
        </w:r>
      </w:ins>
      <w:ins w:id="13" w:author="polyd" w:date="2024-12-24T11:50:06Z">
        <w:r>
          <w:rPr>
            <w:rFonts w:hint="default"/>
            <w:lang w:val="ru-RU"/>
          </w:rPr>
          <w:t>в</w:t>
        </w:r>
      </w:ins>
      <w:ins w:id="14" w:author="polyd" w:date="2024-12-24T11:50:15Z">
        <w:r>
          <w:rPr>
            <w:rFonts w:hint="default"/>
            <w:lang w:val="ru-RU"/>
          </w:rPr>
          <w:t xml:space="preserve"> </w:t>
        </w:r>
      </w:ins>
      <w:ins w:id="15" w:author="polyd" w:date="2024-12-24T11:50:21Z">
        <w:r>
          <w:rPr>
            <w:rFonts w:hint="default"/>
            <w:lang w:val="ru-RU"/>
          </w:rPr>
          <w:t>вза</w:t>
        </w:r>
      </w:ins>
      <w:ins w:id="16" w:author="polyd" w:date="2024-12-24T11:50:22Z">
        <w:r>
          <w:rPr>
            <w:rFonts w:hint="default"/>
            <w:lang w:val="ru-RU"/>
          </w:rPr>
          <w:t>имоде</w:t>
        </w:r>
      </w:ins>
      <w:ins w:id="17" w:author="polyd" w:date="2024-12-24T11:50:23Z">
        <w:r>
          <w:rPr>
            <w:rFonts w:hint="default"/>
            <w:lang w:val="ru-RU"/>
          </w:rPr>
          <w:t>йстви</w:t>
        </w:r>
      </w:ins>
      <w:ins w:id="18" w:author="polyd" w:date="2024-12-24T11:50:24Z">
        <w:r>
          <w:rPr>
            <w:rFonts w:hint="default"/>
            <w:lang w:val="ru-RU"/>
          </w:rPr>
          <w:t>я</w:t>
        </w:r>
      </w:ins>
      <w:ins w:id="19" w:author="polyd" w:date="2024-12-24T11:50:27Z">
        <w:r>
          <w:rPr>
            <w:rFonts w:hint="default"/>
            <w:lang w:val="ru-RU"/>
          </w:rPr>
          <w:t xml:space="preserve"> хи</w:t>
        </w:r>
      </w:ins>
      <w:ins w:id="20" w:author="polyd" w:date="2024-12-24T11:50:28Z">
        <w:r>
          <w:rPr>
            <w:rFonts w:hint="default"/>
            <w:lang w:val="ru-RU"/>
          </w:rPr>
          <w:t>щни</w:t>
        </w:r>
      </w:ins>
      <w:ins w:id="21" w:author="polyd" w:date="2024-12-24T11:50:29Z">
        <w:r>
          <w:rPr>
            <w:rFonts w:hint="default"/>
            <w:lang w:val="ru-RU"/>
          </w:rPr>
          <w:t>ка</w:t>
        </w:r>
      </w:ins>
      <w:ins w:id="22" w:author="polyd" w:date="2024-12-24T11:50:30Z">
        <w:r>
          <w:rPr>
            <w:rFonts w:hint="default"/>
            <w:lang w:val="ru-RU"/>
          </w:rPr>
          <w:t xml:space="preserve"> и </w:t>
        </w:r>
      </w:ins>
      <w:ins w:id="23" w:author="polyd" w:date="2024-12-24T11:50:31Z">
        <w:r>
          <w:rPr>
            <w:rFonts w:hint="default"/>
            <w:lang w:val="ru-RU"/>
          </w:rPr>
          <w:t>жер</w:t>
        </w:r>
      </w:ins>
      <w:ins w:id="24" w:author="polyd" w:date="2024-12-24T11:50:33Z">
        <w:r>
          <w:rPr>
            <w:rFonts w:hint="default"/>
            <w:lang w:val="ru-RU"/>
          </w:rPr>
          <w:t>т</w:t>
        </w:r>
      </w:ins>
      <w:ins w:id="25" w:author="polyd" w:date="2024-12-24T11:50:34Z">
        <w:r>
          <w:rPr>
            <w:rFonts w:hint="default"/>
            <w:lang w:val="ru-RU"/>
          </w:rPr>
          <w:t>вы</w:t>
        </w:r>
      </w:ins>
      <w:ins w:id="26" w:author="polyd" w:date="2024-12-24T11:50:24Z">
        <w:r>
          <w:rPr>
            <w:rFonts w:hint="default"/>
            <w:lang w:val="ru-RU"/>
          </w:rPr>
          <w:t xml:space="preserve"> </w:t>
        </w:r>
      </w:ins>
      <w:ins w:id="27" w:author="polyd" w:date="2024-12-24T11:50:16Z">
        <w:r>
          <w:rPr>
            <w:rFonts w:hint="default"/>
            <w:lang w:val="ru-RU"/>
          </w:rPr>
          <w:t>я</w:t>
        </w:r>
      </w:ins>
      <w:ins w:id="28" w:author="polyd" w:date="2024-12-24T11:50:17Z">
        <w:r>
          <w:rPr>
            <w:rFonts w:hint="default"/>
            <w:lang w:val="ru-RU"/>
          </w:rPr>
          <w:t>вляе</w:t>
        </w:r>
      </w:ins>
      <w:ins w:id="29" w:author="polyd" w:date="2024-12-24T11:50:18Z">
        <w:r>
          <w:rPr>
            <w:rFonts w:hint="default"/>
            <w:lang w:val="ru-RU"/>
          </w:rPr>
          <w:t xml:space="preserve">тся </w:t>
        </w:r>
      </w:ins>
      <w:ins w:id="30" w:author="polyd" w:date="2024-12-24T11:50:06Z">
        <w:r>
          <w:rPr>
            <w:rFonts w:hint="default"/>
            <w:lang w:val="ru-RU"/>
          </w:rPr>
          <w:t xml:space="preserve"> </w:t>
        </w:r>
      </w:ins>
      <w:r>
        <w:rPr>
          <w:rFonts w:hint="default"/>
        </w:rPr>
        <w:t>систем</w:t>
      </w:r>
      <w:ins w:id="31" w:author="polyd" w:date="2024-12-24T11:50:44Z">
        <w:r>
          <w:rPr>
            <w:rFonts w:hint="default"/>
            <w:lang w:val="ru-RU"/>
          </w:rPr>
          <w:t>а</w:t>
        </w:r>
      </w:ins>
      <w:ins w:id="32" w:author="polyd" w:date="2024-12-24T11:50:45Z">
        <w:r>
          <w:rPr>
            <w:rFonts w:hint="default"/>
            <w:lang w:val="ru-RU"/>
          </w:rPr>
          <w:t xml:space="preserve">, </w:t>
        </w:r>
      </w:ins>
      <w:ins w:id="33" w:author="polyd" w:date="2024-12-24T11:50:46Z">
        <w:r>
          <w:rPr>
            <w:rFonts w:hint="default"/>
            <w:lang w:val="ru-RU"/>
          </w:rPr>
          <w:t>где</w:t>
        </w:r>
      </w:ins>
      <w:ins w:id="34" w:author="polyd" w:date="2024-12-24T11:50:47Z">
        <w:r>
          <w:rPr>
            <w:rFonts w:hint="default"/>
            <w:lang w:val="ru-RU"/>
          </w:rPr>
          <w:t xml:space="preserve"> хи</w:t>
        </w:r>
      </w:ins>
      <w:ins w:id="35" w:author="polyd" w:date="2024-12-24T11:50:48Z">
        <w:r>
          <w:rPr>
            <w:rFonts w:hint="default"/>
            <w:lang w:val="ru-RU"/>
          </w:rPr>
          <w:t>щник</w:t>
        </w:r>
      </w:ins>
      <w:ins w:id="36" w:author="polyd" w:date="2024-12-24T11:50:49Z">
        <w:r>
          <w:rPr>
            <w:rFonts w:hint="default"/>
            <w:lang w:val="ru-RU"/>
          </w:rPr>
          <w:t xml:space="preserve">ом </w:t>
        </w:r>
      </w:ins>
      <w:ins w:id="37" w:author="polyd" w:date="2024-12-24T11:50:51Z">
        <w:r>
          <w:rPr>
            <w:rFonts w:hint="default"/>
            <w:lang w:val="ru-RU"/>
          </w:rPr>
          <w:t>ок</w:t>
        </w:r>
      </w:ins>
      <w:ins w:id="38" w:author="polyd" w:date="2024-12-24T11:50:52Z">
        <w:r>
          <w:rPr>
            <w:rFonts w:hint="default"/>
            <w:lang w:val="ru-RU"/>
          </w:rPr>
          <w:t>азыв</w:t>
        </w:r>
      </w:ins>
      <w:ins w:id="39" w:author="polyd" w:date="2024-12-24T11:50:53Z">
        <w:r>
          <w:rPr>
            <w:rFonts w:hint="default"/>
            <w:lang w:val="ru-RU"/>
          </w:rPr>
          <w:t>ают</w:t>
        </w:r>
      </w:ins>
      <w:ins w:id="40" w:author="polyd" w:date="2024-12-24T11:50:54Z">
        <w:r>
          <w:rPr>
            <w:rFonts w:hint="default"/>
            <w:lang w:val="ru-RU"/>
          </w:rPr>
          <w:t xml:space="preserve">ся </w:t>
        </w:r>
      </w:ins>
      <w:ins w:id="41" w:author="polyd" w:date="2024-12-24T11:50:55Z">
        <w:r>
          <w:rPr>
            <w:rFonts w:hint="default"/>
            <w:lang w:val="ru-RU"/>
          </w:rPr>
          <w:t>морск</w:t>
        </w:r>
      </w:ins>
      <w:ins w:id="42" w:author="polyd" w:date="2024-12-24T11:50:56Z">
        <w:r>
          <w:rPr>
            <w:rFonts w:hint="default"/>
            <w:lang w:val="ru-RU"/>
          </w:rPr>
          <w:t>ие з</w:t>
        </w:r>
      </w:ins>
      <w:ins w:id="43" w:author="polyd" w:date="2024-12-24T11:50:57Z">
        <w:r>
          <w:rPr>
            <w:rFonts w:hint="default"/>
            <w:lang w:val="ru-RU"/>
          </w:rPr>
          <w:t>везд</w:t>
        </w:r>
      </w:ins>
      <w:ins w:id="44" w:author="polyd" w:date="2024-12-24T11:50:58Z">
        <w:r>
          <w:rPr>
            <w:rFonts w:hint="default"/>
            <w:lang w:val="ru-RU"/>
          </w:rPr>
          <w:t xml:space="preserve">ы, </w:t>
        </w:r>
      </w:ins>
      <w:ins w:id="45" w:author="polyd" w:date="2024-12-24T11:50:59Z">
        <w:r>
          <w:rPr>
            <w:rFonts w:hint="default"/>
            <w:lang w:val="ru-RU"/>
          </w:rPr>
          <w:t>а же</w:t>
        </w:r>
      </w:ins>
      <w:ins w:id="46" w:author="polyd" w:date="2024-12-24T11:51:01Z">
        <w:r>
          <w:rPr>
            <w:rFonts w:hint="default"/>
            <w:lang w:val="ru-RU"/>
          </w:rPr>
          <w:t>рт</w:t>
        </w:r>
      </w:ins>
      <w:ins w:id="47" w:author="polyd" w:date="2024-12-24T11:51:02Z">
        <w:r>
          <w:rPr>
            <w:rFonts w:hint="default"/>
            <w:lang w:val="ru-RU"/>
          </w:rPr>
          <w:t>вами</w:t>
        </w:r>
      </w:ins>
      <w:ins w:id="48" w:author="polyd" w:date="2024-12-24T11:51:11Z">
        <w:r>
          <w:rPr>
            <w:rFonts w:hint="default"/>
            <w:lang w:val="ru-RU"/>
          </w:rPr>
          <w:t xml:space="preserve"> </w:t>
        </w:r>
      </w:ins>
      <w:ins w:id="49" w:author="polyd" w:date="2024-12-24T11:51:13Z">
        <w:r>
          <w:rPr>
            <w:rFonts w:hint="default"/>
            <w:lang w:val="ru-RU"/>
          </w:rPr>
          <w:t xml:space="preserve">- </w:t>
        </w:r>
      </w:ins>
      <w:ins w:id="50" w:author="polyd" w:date="2024-12-24T11:51:15Z">
        <w:r>
          <w:rPr>
            <w:rFonts w:hint="default"/>
            <w:lang w:val="ru-RU"/>
          </w:rPr>
          <w:t>двус</w:t>
        </w:r>
      </w:ins>
      <w:ins w:id="51" w:author="polyd" w:date="2024-12-24T11:51:16Z">
        <w:r>
          <w:rPr>
            <w:rFonts w:hint="default"/>
            <w:lang w:val="ru-RU"/>
          </w:rPr>
          <w:t>творч</w:t>
        </w:r>
      </w:ins>
      <w:ins w:id="52" w:author="polyd" w:date="2024-12-24T11:51:17Z">
        <w:r>
          <w:rPr>
            <w:rFonts w:hint="default"/>
            <w:lang w:val="ru-RU"/>
          </w:rPr>
          <w:t>аты</w:t>
        </w:r>
      </w:ins>
      <w:ins w:id="53" w:author="polyd" w:date="2024-12-24T11:51:18Z">
        <w:r>
          <w:rPr>
            <w:rFonts w:hint="default"/>
            <w:lang w:val="ru-RU"/>
          </w:rPr>
          <w:t>е мол</w:t>
        </w:r>
      </w:ins>
      <w:ins w:id="54" w:author="polyd" w:date="2024-12-24T11:51:19Z">
        <w:r>
          <w:rPr>
            <w:rFonts w:hint="default"/>
            <w:lang w:val="ru-RU"/>
          </w:rPr>
          <w:t>л</w:t>
        </w:r>
      </w:ins>
      <w:ins w:id="55" w:author="polyd" w:date="2024-12-24T11:51:20Z">
        <w:r>
          <w:rPr>
            <w:rFonts w:hint="default"/>
            <w:lang w:val="ru-RU"/>
          </w:rPr>
          <w:t>ю</w:t>
        </w:r>
      </w:ins>
      <w:ins w:id="56" w:author="polyd" w:date="2024-12-24T11:51:21Z">
        <w:r>
          <w:rPr>
            <w:rFonts w:hint="default"/>
            <w:lang w:val="ru-RU"/>
          </w:rPr>
          <w:t>с</w:t>
        </w:r>
      </w:ins>
      <w:ins w:id="57" w:author="polyd" w:date="2024-12-24T11:51:22Z">
        <w:r>
          <w:rPr>
            <w:rFonts w:hint="default"/>
            <w:lang w:val="ru-RU"/>
          </w:rPr>
          <w:t xml:space="preserve">ки </w:t>
        </w:r>
      </w:ins>
      <w:ins w:id="58" w:author="polyd" w:date="2024-12-24T11:51:24Z">
        <w:r>
          <w:rPr>
            <w:rFonts w:hint="default"/>
            <w:lang w:val="ru-RU"/>
          </w:rPr>
          <w:t>ми</w:t>
        </w:r>
      </w:ins>
      <w:ins w:id="59" w:author="polyd" w:date="2024-12-24T11:51:25Z">
        <w:r>
          <w:rPr>
            <w:rFonts w:hint="default"/>
            <w:lang w:val="ru-RU"/>
          </w:rPr>
          <w:t>ди</w:t>
        </w:r>
      </w:ins>
      <w:ins w:id="60" w:author="polyd" w:date="2024-12-24T11:51:26Z">
        <w:r>
          <w:rPr>
            <w:rFonts w:hint="default"/>
            <w:lang w:val="ru-RU"/>
          </w:rPr>
          <w:t>и</w:t>
        </w:r>
      </w:ins>
      <w:ins w:id="61" w:author="polyd" w:date="2024-12-24T11:51:02Z">
        <w:r>
          <w:rPr>
            <w:rFonts w:hint="default"/>
            <w:lang w:val="ru-RU"/>
          </w:rPr>
          <w:t xml:space="preserve"> </w:t>
        </w:r>
      </w:ins>
      <w:del w:id="62" w:author="polyd" w:date="2024-12-24T11:51:07Z">
        <w:r>
          <w:rPr>
            <w:rFonts w:hint="default"/>
          </w:rPr>
          <w:delText xml:space="preserve"> хищник-жертва являются взаимоотношения между мидиями и морскими звездами </w:delText>
        </w:r>
      </w:del>
      <w:r>
        <w:rPr>
          <w:rFonts w:hint="default"/>
        </w:rPr>
        <w:t xml:space="preserve">(+++). Известно, что звезды активно поедают мидий, уничтожая достаточно большие поселения, вплоть до </w:t>
      </w:r>
      <w:ins w:id="63" w:author="polyd" w:date="2024-12-24T11:52:00Z">
        <w:r>
          <w:rPr>
            <w:rFonts w:hint="default"/>
            <w:lang w:val="ru-RU"/>
          </w:rPr>
          <w:t>о</w:t>
        </w:r>
      </w:ins>
      <w:ins w:id="64" w:author="polyd" w:date="2024-12-24T11:51:37Z">
        <w:r>
          <w:rPr>
            <w:rFonts w:hint="default"/>
            <w:lang w:val="ru-RU"/>
          </w:rPr>
          <w:t>бш</w:t>
        </w:r>
      </w:ins>
      <w:ins w:id="65" w:author="polyd" w:date="2024-12-24T11:51:38Z">
        <w:r>
          <w:rPr>
            <w:rFonts w:hint="default"/>
            <w:lang w:val="ru-RU"/>
          </w:rPr>
          <w:t>ирных</w:t>
        </w:r>
      </w:ins>
      <w:ins w:id="66" w:author="polyd" w:date="2024-12-24T11:51:39Z">
        <w:r>
          <w:rPr>
            <w:rFonts w:hint="default"/>
            <w:lang w:val="ru-RU"/>
          </w:rPr>
          <w:t xml:space="preserve"> </w:t>
        </w:r>
      </w:ins>
      <w:del w:id="67" w:author="polyd" w:date="2024-12-24T11:51:43Z">
        <w:r>
          <w:rPr>
            <w:rFonts w:hint="default"/>
          </w:rPr>
          <w:delText xml:space="preserve">целых </w:delText>
        </w:r>
      </w:del>
      <w:r>
        <w:rPr>
          <w:rFonts w:hint="default"/>
        </w:rPr>
        <w:t>мидиевых банок. ++++.</w:t>
      </w:r>
    </w:p>
    <w:p w14:paraId="197E37CA">
      <w:pPr>
        <w:ind w:left="0" w:leftChars="0" w:firstLine="0" w:firstLineChars="0"/>
        <w:rPr>
          <w:rFonts w:hint="default"/>
        </w:rPr>
      </w:pPr>
    </w:p>
    <w:p w14:paraId="07506321">
      <w:pPr>
        <w:ind w:left="0" w:leftChars="0" w:firstLine="0" w:firstLineChars="0"/>
        <w:rPr>
          <w:del w:id="68" w:author="polyd" w:date="2024-12-24T11:54:17Z"/>
          <w:rFonts w:hint="default"/>
        </w:rPr>
      </w:pPr>
      <w:r>
        <w:rPr>
          <w:rFonts w:hint="default"/>
        </w:rPr>
        <w:t xml:space="preserve">В ответ на присутствие хищника мидии развивают различные защитные механизмы. Так </w:t>
      </w:r>
      <w:del w:id="69" w:author="polyd" w:date="2024-12-24T11:52:21Z">
        <w:r>
          <w:rPr>
            <w:rFonts w:hint="default"/>
          </w:rPr>
          <w:delText xml:space="preserve">в зависимости от хищника </w:delText>
        </w:r>
      </w:del>
      <w:r>
        <w:rPr>
          <w:rFonts w:hint="default"/>
        </w:rPr>
        <w:t>моллюски могут утолщать раковину</w:t>
      </w:r>
      <w:ins w:id="70" w:author="polyd" w:date="2024-12-24T11:52:32Z">
        <w:r>
          <w:rPr>
            <w:rFonts w:hint="default"/>
            <w:lang w:val="ru-RU"/>
          </w:rPr>
          <w:t>,</w:t>
        </w:r>
      </w:ins>
      <w:r>
        <w:rPr>
          <w:rFonts w:hint="default"/>
        </w:rPr>
        <w:t xml:space="preserve"> и </w:t>
      </w:r>
      <w:del w:id="71" w:author="polyd" w:date="2024-12-24T11:53:09Z">
        <w:r>
          <w:rPr>
            <w:rFonts w:hint="default"/>
          </w:rPr>
          <w:delText>увеличивать ее длину и ширину</w:delText>
        </w:r>
      </w:del>
      <w:ins w:id="72" w:author="polyd" w:date="2024-12-24T11:53:09Z">
        <w:r>
          <w:rPr>
            <w:rFonts w:hint="default"/>
            <w:lang w:val="ru-RU"/>
          </w:rPr>
          <w:t>из</w:t>
        </w:r>
      </w:ins>
      <w:ins w:id="73" w:author="polyd" w:date="2024-12-24T11:53:10Z">
        <w:r>
          <w:rPr>
            <w:rFonts w:hint="default"/>
            <w:lang w:val="ru-RU"/>
          </w:rPr>
          <w:t>меня</w:t>
        </w:r>
      </w:ins>
      <w:ins w:id="74" w:author="polyd" w:date="2024-12-24T11:53:11Z">
        <w:r>
          <w:rPr>
            <w:rFonts w:hint="default"/>
            <w:lang w:val="ru-RU"/>
          </w:rPr>
          <w:t>ть е</w:t>
        </w:r>
      </w:ins>
      <w:ins w:id="75" w:author="polyd" w:date="2024-12-24T11:53:12Z">
        <w:r>
          <w:rPr>
            <w:rFonts w:hint="default"/>
            <w:lang w:val="ru-RU"/>
          </w:rPr>
          <w:t xml:space="preserve">е </w:t>
        </w:r>
      </w:ins>
      <w:ins w:id="76" w:author="polyd" w:date="2024-12-24T11:53:14Z">
        <w:r>
          <w:rPr>
            <w:rFonts w:hint="default"/>
            <w:lang w:val="ru-RU"/>
          </w:rPr>
          <w:t>р</w:t>
        </w:r>
      </w:ins>
      <w:ins w:id="77" w:author="polyd" w:date="2024-12-24T11:53:17Z">
        <w:r>
          <w:rPr>
            <w:rFonts w:hint="default"/>
            <w:lang w:val="ru-RU"/>
          </w:rPr>
          <w:t>азмер</w:t>
        </w:r>
      </w:ins>
      <w:ins w:id="78" w:author="polyd" w:date="2024-12-24T11:53:18Z">
        <w:r>
          <w:rPr>
            <w:rFonts w:hint="default"/>
            <w:lang w:val="ru-RU"/>
          </w:rPr>
          <w:t xml:space="preserve">ные </w:t>
        </w:r>
      </w:ins>
      <w:ins w:id="79" w:author="polyd" w:date="2024-12-24T11:53:20Z">
        <w:r>
          <w:rPr>
            <w:rFonts w:hint="default"/>
            <w:lang w:val="ru-RU"/>
          </w:rPr>
          <w:t>хар</w:t>
        </w:r>
      </w:ins>
      <w:ins w:id="80" w:author="polyd" w:date="2024-12-24T11:53:21Z">
        <w:r>
          <w:rPr>
            <w:rFonts w:hint="default"/>
            <w:lang w:val="ru-RU"/>
          </w:rPr>
          <w:t>актери</w:t>
        </w:r>
      </w:ins>
      <w:ins w:id="81" w:author="polyd" w:date="2024-12-24T11:53:22Z">
        <w:r>
          <w:rPr>
            <w:rFonts w:hint="default"/>
            <w:lang w:val="ru-RU"/>
          </w:rPr>
          <w:t>стики</w:t>
        </w:r>
      </w:ins>
      <w:r>
        <w:rPr>
          <w:rFonts w:hint="default"/>
        </w:rPr>
        <w:t xml:space="preserve">, увеличивать массу </w:t>
      </w:r>
      <w:ins w:id="82" w:author="polyd" w:date="2024-12-24T11:53:34Z">
        <w:r>
          <w:rPr>
            <w:rFonts w:hint="default"/>
            <w:lang w:val="ru-RU"/>
          </w:rPr>
          <w:t>му</w:t>
        </w:r>
      </w:ins>
      <w:ins w:id="83" w:author="polyd" w:date="2024-12-24T11:53:35Z">
        <w:r>
          <w:rPr>
            <w:rFonts w:hint="default"/>
            <w:lang w:val="ru-RU"/>
          </w:rPr>
          <w:t>ску</w:t>
        </w:r>
      </w:ins>
      <w:ins w:id="84" w:author="polyd" w:date="2024-12-24T11:53:36Z">
        <w:r>
          <w:rPr>
            <w:rFonts w:hint="default"/>
            <w:lang w:val="ru-RU"/>
          </w:rPr>
          <w:t>ла з</w:t>
        </w:r>
      </w:ins>
      <w:ins w:id="85" w:author="polyd" w:date="2024-12-24T11:53:37Z">
        <w:r>
          <w:rPr>
            <w:rFonts w:hint="default"/>
            <w:lang w:val="ru-RU"/>
          </w:rPr>
          <w:t>амы</w:t>
        </w:r>
      </w:ins>
      <w:ins w:id="86" w:author="polyd" w:date="2024-12-24T11:53:39Z">
        <w:r>
          <w:rPr>
            <w:rFonts w:hint="default"/>
            <w:lang w:val="ru-RU"/>
          </w:rPr>
          <w:t>ка</w:t>
        </w:r>
      </w:ins>
      <w:ins w:id="87" w:author="polyd" w:date="2024-12-24T11:53:40Z">
        <w:r>
          <w:rPr>
            <w:rFonts w:hint="default"/>
            <w:lang w:val="ru-RU"/>
          </w:rPr>
          <w:t>теля</w:t>
        </w:r>
      </w:ins>
      <w:del w:id="88" w:author="polyd" w:date="2024-12-24T11:53:44Z">
        <w:r>
          <w:rPr>
            <w:rFonts w:hint="default"/>
          </w:rPr>
          <w:delText>сырых тканей</w:delText>
        </w:r>
      </w:del>
      <w:r>
        <w:rPr>
          <w:rFonts w:hint="default"/>
        </w:rPr>
        <w:t>, повышать выделение биссусных нитей (Smith et Jennings, 2000; Fässler et Kaiser, 2008</w:t>
      </w:r>
      <w:ins w:id="89" w:author="polyd" w:date="2024-12-24T11:53:52Z">
        <w:r>
          <w:rPr>
            <w:rFonts w:hint="default"/>
            <w:lang w:val="en-US"/>
          </w:rPr>
          <w:t xml:space="preserve">; </w:t>
        </w:r>
      </w:ins>
      <w:ins w:id="90" w:author="polyd" w:date="2024-12-24T11:53:54Z">
        <w:r>
          <w:rPr>
            <w:rFonts w:hint="default"/>
            <w:lang w:val="en-US"/>
          </w:rPr>
          <w:t>Low</w:t>
        </w:r>
      </w:ins>
      <w:ins w:id="91" w:author="polyd" w:date="2024-12-24T11:53:55Z">
        <w:r>
          <w:rPr>
            <w:rFonts w:hint="default"/>
            <w:lang w:val="en-US"/>
          </w:rPr>
          <w:t xml:space="preserve">en </w:t>
        </w:r>
      </w:ins>
      <w:ins w:id="92" w:author="polyd" w:date="2024-12-24T11:53:57Z">
        <w:r>
          <w:rPr>
            <w:rFonts w:hint="default"/>
            <w:lang w:val="en-US"/>
          </w:rPr>
          <w:t>et al</w:t>
        </w:r>
      </w:ins>
      <w:ins w:id="93" w:author="polyd" w:date="2024-12-24T11:54:00Z">
        <w:r>
          <w:rPr>
            <w:rFonts w:hint="default"/>
            <w:lang w:val="en-US"/>
          </w:rPr>
          <w:t xml:space="preserve">. </w:t>
        </w:r>
      </w:ins>
      <w:ins w:id="94" w:author="polyd" w:date="2024-12-24T11:54:02Z">
        <w:r>
          <w:rPr>
            <w:rFonts w:hint="default"/>
            <w:lang w:val="en-US"/>
          </w:rPr>
          <w:t>20</w:t>
        </w:r>
      </w:ins>
      <w:ins w:id="95" w:author="polyd" w:date="2024-12-24T11:54:03Z">
        <w:r>
          <w:rPr>
            <w:rFonts w:hint="default"/>
            <w:lang w:val="en-US"/>
          </w:rPr>
          <w:t>++</w:t>
        </w:r>
      </w:ins>
      <w:r>
        <w:rPr>
          <w:rFonts w:hint="default"/>
        </w:rPr>
        <w:t>)</w:t>
      </w:r>
      <w:ins w:id="96" w:author="polyd" w:date="2024-12-24T11:54:09Z">
        <w:r>
          <w:rPr>
            <w:rFonts w:hint="default"/>
            <w:lang w:val="en-US"/>
          </w:rPr>
          <w:t>.</w:t>
        </w:r>
      </w:ins>
      <w:ins w:id="97" w:author="polyd" w:date="2024-12-24T11:54:15Z">
        <w:r>
          <w:rPr>
            <w:rFonts w:hint="default"/>
            <w:lang w:val="en-US"/>
          </w:rPr>
          <w:t xml:space="preserve"> </w:t>
        </w:r>
      </w:ins>
      <w:del w:id="98" w:author="polyd" w:date="2024-12-24T11:54:17Z">
        <w:r>
          <w:rPr>
            <w:rFonts w:hint="default"/>
          </w:rPr>
          <w:delText xml:space="preserve"> </w:delText>
        </w:r>
      </w:del>
    </w:p>
    <w:p w14:paraId="498698F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При этом было показано, что </w:t>
      </w:r>
      <w:del w:id="99" w:author="polyd" w:date="2024-12-24T11:54:26Z">
        <w:r>
          <w:rPr>
            <w:rFonts w:hint="default"/>
            <w:lang w:val="en-US"/>
          </w:rPr>
          <w:delText>Asterias rubens</w:delText>
        </w:r>
      </w:del>
      <w:ins w:id="100" w:author="polyd" w:date="2024-12-24T11:54:31Z">
        <w:r>
          <w:rPr>
            <w:rFonts w:hint="default"/>
            <w:lang w:val="ru-RU"/>
          </w:rPr>
          <w:t>морс</w:t>
        </w:r>
      </w:ins>
      <w:ins w:id="101" w:author="polyd" w:date="2024-12-24T11:54:32Z">
        <w:r>
          <w:rPr>
            <w:rFonts w:hint="default"/>
            <w:lang w:val="ru-RU"/>
          </w:rPr>
          <w:t xml:space="preserve">ким </w:t>
        </w:r>
      </w:ins>
      <w:ins w:id="102" w:author="polyd" w:date="2024-12-24T11:54:36Z">
        <w:r>
          <w:rPr>
            <w:rFonts w:hint="default"/>
            <w:lang w:val="ru-RU"/>
          </w:rPr>
          <w:t>зв</w:t>
        </w:r>
      </w:ins>
      <w:ins w:id="103" w:author="polyd" w:date="2024-12-24T11:54:37Z">
        <w:r>
          <w:rPr>
            <w:rFonts w:hint="default"/>
            <w:lang w:val="ru-RU"/>
          </w:rPr>
          <w:t>ез</w:t>
        </w:r>
      </w:ins>
      <w:ins w:id="104" w:author="polyd" w:date="2024-12-24T11:54:38Z">
        <w:r>
          <w:rPr>
            <w:rFonts w:hint="default"/>
            <w:lang w:val="ru-RU"/>
          </w:rPr>
          <w:t>дам</w:t>
        </w:r>
      </w:ins>
      <w:r>
        <w:rPr>
          <w:rFonts w:hint="default"/>
        </w:rPr>
        <w:t xml:space="preserve"> сложнее питаться в поселениях </w:t>
      </w:r>
      <w:ins w:id="105" w:author="polyd" w:date="2024-12-24T11:54:49Z">
        <w:r>
          <w:rPr>
            <w:rFonts w:hint="default"/>
            <w:lang w:val="ru-RU"/>
          </w:rPr>
          <w:t>т</w:t>
        </w:r>
      </w:ins>
      <w:ins w:id="106" w:author="polyd" w:date="2024-12-24T11:54:50Z">
        <w:r>
          <w:rPr>
            <w:rFonts w:hint="default"/>
            <w:lang w:val="ru-RU"/>
          </w:rPr>
          <w:t>ех</w:t>
        </w:r>
      </w:ins>
      <w:ins w:id="107" w:author="polyd" w:date="2024-12-24T11:54:51Z">
        <w:r>
          <w:rPr>
            <w:rFonts w:hint="default"/>
            <w:lang w:val="ru-RU"/>
          </w:rPr>
          <w:t xml:space="preserve"> </w:t>
        </w:r>
      </w:ins>
      <w:ins w:id="108" w:author="polyd" w:date="2024-12-24T11:54:52Z">
        <w:r>
          <w:rPr>
            <w:rFonts w:hint="default"/>
            <w:lang w:val="ru-RU"/>
          </w:rPr>
          <w:t>поселе</w:t>
        </w:r>
      </w:ins>
      <w:ins w:id="109" w:author="polyd" w:date="2024-12-24T11:54:53Z">
        <w:r>
          <w:rPr>
            <w:rFonts w:hint="default"/>
            <w:lang w:val="ru-RU"/>
          </w:rPr>
          <w:t xml:space="preserve">них </w:t>
        </w:r>
      </w:ins>
      <w:ins w:id="110" w:author="polyd" w:date="2024-12-24T11:54:54Z">
        <w:r>
          <w:rPr>
            <w:rFonts w:hint="default"/>
            <w:lang w:val="ru-RU"/>
          </w:rPr>
          <w:t>ми</w:t>
        </w:r>
      </w:ins>
      <w:ins w:id="111" w:author="polyd" w:date="2024-12-24T11:54:56Z">
        <w:r>
          <w:rPr>
            <w:rFonts w:hint="default"/>
            <w:lang w:val="ru-RU"/>
          </w:rPr>
          <w:t>д</w:t>
        </w:r>
      </w:ins>
      <w:ins w:id="112" w:author="polyd" w:date="2024-12-24T11:54:58Z">
        <w:r>
          <w:rPr>
            <w:rFonts w:hint="default"/>
            <w:lang w:val="ru-RU"/>
          </w:rPr>
          <w:t>ий</w:t>
        </w:r>
      </w:ins>
      <w:del w:id="113" w:author="polyd" w:date="2024-12-24T11:55:03Z">
        <w:r>
          <w:rPr>
            <w:rFonts w:hint="default"/>
          </w:rPr>
          <w:delText>M. edulis</w:delText>
        </w:r>
      </w:del>
      <w:r>
        <w:rPr>
          <w:rFonts w:hint="default"/>
        </w:rPr>
        <w:t>, где</w:t>
      </w:r>
      <w:ins w:id="114" w:author="polyd" w:date="2024-12-24T11:55:33Z">
        <w:r>
          <w:rPr>
            <w:rFonts w:hint="default"/>
            <w:lang w:val="ru-RU"/>
          </w:rPr>
          <w:t xml:space="preserve"> </w:t>
        </w:r>
      </w:ins>
      <w:ins w:id="115" w:author="polyd" w:date="2024-12-24T11:55:34Z">
        <w:r>
          <w:rPr>
            <w:rFonts w:hint="default"/>
            <w:lang w:val="ru-RU"/>
          </w:rPr>
          <w:t>молл</w:t>
        </w:r>
      </w:ins>
      <w:ins w:id="116" w:author="polyd" w:date="2024-12-24T11:55:35Z">
        <w:r>
          <w:rPr>
            <w:rFonts w:hint="default"/>
            <w:lang w:val="ru-RU"/>
          </w:rPr>
          <w:t xml:space="preserve">юски </w:t>
        </w:r>
      </w:ins>
      <w:ins w:id="117" w:author="polyd" w:date="2024-12-24T11:55:37Z">
        <w:r>
          <w:rPr>
            <w:rFonts w:hint="default"/>
            <w:lang w:val="ru-RU"/>
          </w:rPr>
          <w:t>скре</w:t>
        </w:r>
      </w:ins>
      <w:ins w:id="118" w:author="polyd" w:date="2024-12-24T11:55:38Z">
        <w:r>
          <w:rPr>
            <w:rFonts w:hint="default"/>
            <w:lang w:val="ru-RU"/>
          </w:rPr>
          <w:t>пля</w:t>
        </w:r>
      </w:ins>
      <w:ins w:id="119" w:author="polyd" w:date="2024-12-24T11:55:39Z">
        <w:r>
          <w:rPr>
            <w:rFonts w:hint="default"/>
            <w:lang w:val="ru-RU"/>
          </w:rPr>
          <w:t xml:space="preserve">ясь </w:t>
        </w:r>
      </w:ins>
      <w:ins w:id="120" w:author="polyd" w:date="2024-12-24T11:55:40Z">
        <w:r>
          <w:rPr>
            <w:rFonts w:hint="default"/>
            <w:lang w:val="ru-RU"/>
          </w:rPr>
          <w:t>дру</w:t>
        </w:r>
      </w:ins>
      <w:ins w:id="121" w:author="polyd" w:date="2024-12-24T11:55:41Z">
        <w:r>
          <w:rPr>
            <w:rFonts w:hint="default"/>
            <w:lang w:val="ru-RU"/>
          </w:rPr>
          <w:t>г с др</w:t>
        </w:r>
      </w:ins>
      <w:ins w:id="122" w:author="polyd" w:date="2024-12-24T11:55:42Z">
        <w:r>
          <w:rPr>
            <w:rFonts w:hint="default"/>
            <w:lang w:val="ru-RU"/>
          </w:rPr>
          <w:t>угом</w:t>
        </w:r>
      </w:ins>
      <w:ins w:id="123" w:author="polyd" w:date="2024-12-24T11:55:43Z">
        <w:r>
          <w:rPr>
            <w:rFonts w:hint="default"/>
            <w:lang w:val="ru-RU"/>
          </w:rPr>
          <w:t>,</w:t>
        </w:r>
      </w:ins>
      <w:ins w:id="124" w:author="polyd" w:date="2024-12-24T11:55:44Z">
        <w:r>
          <w:rPr>
            <w:rFonts w:hint="default"/>
            <w:lang w:val="ru-RU"/>
          </w:rPr>
          <w:t xml:space="preserve"> </w:t>
        </w:r>
      </w:ins>
      <w:ins w:id="125" w:author="polyd" w:date="2024-12-24T11:55:49Z">
        <w:r>
          <w:rPr>
            <w:rFonts w:hint="default"/>
            <w:lang w:val="ru-RU"/>
          </w:rPr>
          <w:t>ф</w:t>
        </w:r>
      </w:ins>
      <w:ins w:id="126" w:author="polyd" w:date="2024-12-24T11:55:50Z">
        <w:r>
          <w:rPr>
            <w:rFonts w:hint="default"/>
            <w:lang w:val="ru-RU"/>
          </w:rPr>
          <w:t>ормир</w:t>
        </w:r>
      </w:ins>
      <w:ins w:id="127" w:author="polyd" w:date="2024-12-24T11:55:51Z">
        <w:r>
          <w:rPr>
            <w:rFonts w:hint="default"/>
            <w:lang w:val="ru-RU"/>
          </w:rPr>
          <w:t xml:space="preserve">уют </w:t>
        </w:r>
      </w:ins>
      <w:ins w:id="128" w:author="polyd" w:date="2024-12-24T11:55:52Z">
        <w:r>
          <w:rPr>
            <w:rFonts w:hint="default"/>
            <w:lang w:val="ru-RU"/>
          </w:rPr>
          <w:t>плотн</w:t>
        </w:r>
      </w:ins>
      <w:ins w:id="129" w:author="polyd" w:date="2024-12-24T11:55:53Z">
        <w:r>
          <w:rPr>
            <w:rFonts w:hint="default"/>
            <w:lang w:val="ru-RU"/>
          </w:rPr>
          <w:t>ые а</w:t>
        </w:r>
      </w:ins>
      <w:ins w:id="130" w:author="polyd" w:date="2024-12-24T11:55:54Z">
        <w:r>
          <w:rPr>
            <w:rFonts w:hint="default"/>
            <w:lang w:val="ru-RU"/>
          </w:rPr>
          <w:t>грега</w:t>
        </w:r>
      </w:ins>
      <w:ins w:id="131" w:author="polyd" w:date="2024-12-24T11:55:55Z">
        <w:r>
          <w:rPr>
            <w:rFonts w:hint="default"/>
            <w:lang w:val="ru-RU"/>
          </w:rPr>
          <w:t>ции</w:t>
        </w:r>
      </w:ins>
      <w:ins w:id="132" w:author="polyd" w:date="2024-12-24T11:56:03Z">
        <w:r>
          <w:rPr>
            <w:rFonts w:hint="default"/>
            <w:lang w:val="ru-RU"/>
          </w:rPr>
          <w:t xml:space="preserve"> </w:t>
        </w:r>
      </w:ins>
      <w:ins w:id="133" w:author="polyd" w:date="2024-12-24T11:56:04Z">
        <w:r>
          <w:rPr>
            <w:rFonts w:hint="default"/>
          </w:rPr>
          <w:t>(Dolmer, 1998)</w:t>
        </w:r>
      </w:ins>
      <w:ins w:id="134" w:author="polyd" w:date="2024-12-24T11:55:56Z">
        <w:r>
          <w:rPr>
            <w:rFonts w:hint="default"/>
            <w:lang w:val="ru-RU"/>
          </w:rPr>
          <w:t>.</w:t>
        </w:r>
      </w:ins>
      <w:ins w:id="135" w:author="polyd" w:date="2024-12-24T11:55:57Z">
        <w:r>
          <w:rPr>
            <w:rFonts w:hint="default"/>
            <w:lang w:val="ru-RU"/>
          </w:rPr>
          <w:t xml:space="preserve"> </w:t>
        </w:r>
      </w:ins>
      <w:ins w:id="136" w:author="polyd" w:date="2024-12-24T11:57:20Z">
        <w:r>
          <w:rPr>
            <w:rFonts w:hint="default"/>
            <w:lang w:val="ru-RU"/>
          </w:rPr>
          <w:t>В таки</w:t>
        </w:r>
      </w:ins>
      <w:ins w:id="137" w:author="polyd" w:date="2024-12-24T11:57:21Z">
        <w:r>
          <w:rPr>
            <w:rFonts w:hint="default"/>
            <w:lang w:val="ru-RU"/>
          </w:rPr>
          <w:t>х аг</w:t>
        </w:r>
      </w:ins>
      <w:ins w:id="138" w:author="polyd" w:date="2024-12-24T11:57:22Z">
        <w:r>
          <w:rPr>
            <w:rFonts w:hint="default"/>
            <w:lang w:val="ru-RU"/>
          </w:rPr>
          <w:t>рег</w:t>
        </w:r>
      </w:ins>
      <w:ins w:id="139" w:author="polyd" w:date="2024-12-24T11:57:23Z">
        <w:r>
          <w:rPr>
            <w:rFonts w:hint="default"/>
            <w:lang w:val="ru-RU"/>
          </w:rPr>
          <w:t>ация</w:t>
        </w:r>
      </w:ins>
      <w:ins w:id="140" w:author="polyd" w:date="2024-12-24T11:57:24Z">
        <w:r>
          <w:rPr>
            <w:rFonts w:hint="default"/>
            <w:lang w:val="ru-RU"/>
          </w:rPr>
          <w:t>х</w:t>
        </w:r>
      </w:ins>
      <w:ins w:id="141" w:author="polyd" w:date="2024-12-24T11:57:25Z">
        <w:r>
          <w:rPr>
            <w:rFonts w:hint="default"/>
            <w:lang w:val="ru-RU"/>
          </w:rPr>
          <w:t xml:space="preserve"> </w:t>
        </w:r>
      </w:ins>
      <w:ins w:id="142" w:author="polyd" w:date="2024-12-24T11:57:33Z">
        <w:r>
          <w:rPr>
            <w:rFonts w:hint="default"/>
            <w:lang w:val="ru-RU"/>
          </w:rPr>
          <w:t>связ</w:t>
        </w:r>
      </w:ins>
      <w:ins w:id="143" w:author="polyd" w:date="2024-12-24T11:57:34Z">
        <w:r>
          <w:rPr>
            <w:rFonts w:hint="default"/>
            <w:lang w:val="ru-RU"/>
          </w:rPr>
          <w:t xml:space="preserve">и </w:t>
        </w:r>
      </w:ins>
      <w:del w:id="144" w:author="polyd" w:date="2024-12-24T11:57:38Z">
        <w:r>
          <w:rPr>
            <w:rFonts w:hint="default"/>
          </w:rPr>
          <w:delText xml:space="preserve"> твердая структура соединенных </w:delText>
        </w:r>
      </w:del>
      <w:r>
        <w:rPr>
          <w:rFonts w:hint="default"/>
        </w:rPr>
        <w:t xml:space="preserve">между </w:t>
      </w:r>
      <w:del w:id="145" w:author="polyd" w:date="2024-12-24T11:57:41Z">
        <w:r>
          <w:rPr>
            <w:rFonts w:hint="default"/>
          </w:rPr>
          <w:delText xml:space="preserve">собой </w:delText>
        </w:r>
      </w:del>
      <w:r>
        <w:rPr>
          <w:rFonts w:hint="default"/>
        </w:rPr>
        <w:t>миди</w:t>
      </w:r>
      <w:ins w:id="146" w:author="polyd" w:date="2024-12-24T11:57:43Z">
        <w:r>
          <w:rPr>
            <w:rFonts w:hint="default"/>
            <w:lang w:val="ru-RU"/>
          </w:rPr>
          <w:t>я</w:t>
        </w:r>
      </w:ins>
      <w:ins w:id="147" w:author="polyd" w:date="2024-12-24T11:57:44Z">
        <w:r>
          <w:rPr>
            <w:rFonts w:hint="default"/>
            <w:lang w:val="ru-RU"/>
          </w:rPr>
          <w:t>ми</w:t>
        </w:r>
      </w:ins>
      <w:ins w:id="148" w:author="polyd" w:date="2024-12-24T11:57:48Z">
        <w:r>
          <w:rPr>
            <w:rFonts w:hint="default"/>
            <w:lang w:val="ru-RU"/>
          </w:rPr>
          <w:t xml:space="preserve"> </w:t>
        </w:r>
      </w:ins>
      <w:del w:id="149" w:author="polyd" w:date="2024-12-24T11:57:47Z">
        <w:r>
          <w:rPr>
            <w:rFonts w:hint="default"/>
          </w:rPr>
          <w:delText xml:space="preserve">й </w:delText>
        </w:r>
      </w:del>
      <w:r>
        <w:rPr>
          <w:rFonts w:hint="default"/>
        </w:rPr>
        <w:t>затрудня</w:t>
      </w:r>
      <w:del w:id="150" w:author="polyd" w:date="2024-12-24T11:57:52Z">
        <w:r>
          <w:rPr>
            <w:rFonts w:hint="default"/>
          </w:rPr>
          <w:delText>е</w:delText>
        </w:r>
      </w:del>
      <w:ins w:id="151" w:author="polyd" w:date="2024-12-24T11:57:52Z">
        <w:r>
          <w:rPr>
            <w:rFonts w:hint="default"/>
            <w:lang w:val="ru-RU"/>
          </w:rPr>
          <w:t>ю</w:t>
        </w:r>
      </w:ins>
      <w:r>
        <w:rPr>
          <w:rFonts w:hint="default"/>
        </w:rPr>
        <w:t xml:space="preserve">т добычу и обработку жертвы, в то время как в поселениях, где эти соединения или ориентация мидий нарушены, шансы </w:t>
      </w:r>
      <w:ins w:id="152" w:author="polyd" w:date="2024-12-24T11:58:18Z">
        <w:r>
          <w:rPr>
            <w:rFonts w:hint="default"/>
            <w:lang w:val="ru-RU"/>
          </w:rPr>
          <w:t>упе</w:t>
        </w:r>
      </w:ins>
      <w:ins w:id="153" w:author="polyd" w:date="2024-12-24T11:58:19Z">
        <w:r>
          <w:rPr>
            <w:rFonts w:hint="default"/>
            <w:lang w:val="ru-RU"/>
          </w:rPr>
          <w:t>шной</w:t>
        </w:r>
      </w:ins>
      <w:ins w:id="154" w:author="polyd" w:date="2024-12-24T11:58:20Z">
        <w:r>
          <w:rPr>
            <w:rFonts w:hint="default"/>
            <w:lang w:val="ru-RU"/>
          </w:rPr>
          <w:t xml:space="preserve"> ат</w:t>
        </w:r>
      </w:ins>
      <w:ins w:id="155" w:author="polyd" w:date="2024-12-24T11:58:21Z">
        <w:r>
          <w:rPr>
            <w:rFonts w:hint="default"/>
            <w:lang w:val="ru-RU"/>
          </w:rPr>
          <w:t xml:space="preserve">аки </w:t>
        </w:r>
      </w:ins>
      <w:ins w:id="156" w:author="polyd" w:date="2024-12-24T11:58:23Z">
        <w:r>
          <w:rPr>
            <w:rFonts w:hint="default"/>
            <w:lang w:val="ru-RU"/>
          </w:rPr>
          <w:t>хи</w:t>
        </w:r>
      </w:ins>
      <w:ins w:id="157" w:author="polyd" w:date="2024-12-24T11:58:24Z">
        <w:r>
          <w:rPr>
            <w:rFonts w:hint="default"/>
            <w:lang w:val="ru-RU"/>
          </w:rPr>
          <w:t>щни</w:t>
        </w:r>
      </w:ins>
      <w:ins w:id="158" w:author="polyd" w:date="2024-12-24T11:58:25Z">
        <w:r>
          <w:rPr>
            <w:rFonts w:hint="default"/>
            <w:lang w:val="ru-RU"/>
          </w:rPr>
          <w:t>к</w:t>
        </w:r>
      </w:ins>
      <w:ins w:id="159" w:author="polyd" w:date="2024-12-24T11:58:27Z">
        <w:r>
          <w:rPr>
            <w:rFonts w:hint="default"/>
            <w:lang w:val="ru-RU"/>
          </w:rPr>
          <w:t>а</w:t>
        </w:r>
      </w:ins>
      <w:ins w:id="160" w:author="polyd" w:date="2024-12-24T11:58:28Z">
        <w:r>
          <w:rPr>
            <w:rFonts w:hint="default"/>
            <w:lang w:val="ru-RU"/>
          </w:rPr>
          <w:t xml:space="preserve"> </w:t>
        </w:r>
      </w:ins>
      <w:del w:id="161" w:author="polyd" w:date="2024-12-24T11:58:29Z">
        <w:r>
          <w:rPr>
            <w:rFonts w:hint="default"/>
          </w:rPr>
          <w:delText xml:space="preserve">хищничества </w:delText>
        </w:r>
      </w:del>
      <w:r>
        <w:rPr>
          <w:rFonts w:hint="default"/>
        </w:rPr>
        <w:t>возрастают (Dolmer, 1998).</w:t>
      </w:r>
    </w:p>
    <w:p w14:paraId="5B3D4318">
      <w:pPr>
        <w:ind w:left="0" w:leftChars="0" w:firstLine="0" w:firstLineChars="0"/>
        <w:rPr>
          <w:ins w:id="162" w:author="polyd" w:date="2024-12-24T11:58:34Z"/>
          <w:rFonts w:hint="default"/>
        </w:rPr>
      </w:pPr>
    </w:p>
    <w:p w14:paraId="2C22F7A9">
      <w:pPr>
        <w:ind w:left="0" w:leftChars="0" w:firstLine="0" w:firstLineChars="0"/>
        <w:rPr>
          <w:ins w:id="163" w:author="polyd" w:date="2024-12-24T12:06:11Z"/>
          <w:rFonts w:hint="default"/>
          <w:lang w:val="ru-RU"/>
        </w:rPr>
      </w:pPr>
      <w:r>
        <w:rPr>
          <w:rFonts w:hint="default"/>
        </w:rPr>
        <w:t>Взаимоотношения мидий и морских звезд становятся более сложными в тех случаях, когда в одном поселении представлены два (или более) криптических вида жертв, которые могут иметь разные защитные механизмы. Так, например, в морях Северной Атлантики совместно обитают два криптических вида рода Mytilus</w:t>
      </w:r>
      <w:ins w:id="164" w:author="polyd" w:date="2024-12-24T11:58:55Z">
        <w:r>
          <w:rPr>
            <w:rFonts w:hint="default"/>
            <w:lang w:val="ru-RU"/>
          </w:rPr>
          <w:t>:</w:t>
        </w:r>
      </w:ins>
      <w:ins w:id="165" w:author="polyd" w:date="2024-12-24T11:58:56Z">
        <w:r>
          <w:rPr>
            <w:rFonts w:hint="default"/>
            <w:lang w:val="ru-RU"/>
          </w:rPr>
          <w:t xml:space="preserve"> </w:t>
        </w:r>
      </w:ins>
      <w:ins w:id="166" w:author="polyd" w:date="2024-12-24T11:58:59Z">
        <w:r>
          <w:rPr>
            <w:rFonts w:hint="default"/>
            <w:lang w:val="en-US"/>
          </w:rPr>
          <w:t>M</w:t>
        </w:r>
      </w:ins>
      <w:ins w:id="167" w:author="polyd" w:date="2024-12-24T11:59:00Z">
        <w:r>
          <w:rPr>
            <w:rFonts w:hint="default"/>
            <w:lang w:val="en-US"/>
          </w:rPr>
          <w:t>.</w:t>
        </w:r>
      </w:ins>
      <w:ins w:id="168" w:author="polyd" w:date="2024-12-24T11:59:01Z">
        <w:r>
          <w:rPr>
            <w:rFonts w:hint="default"/>
            <w:lang w:val="en-US"/>
          </w:rPr>
          <w:t>edu</w:t>
        </w:r>
      </w:ins>
      <w:ins w:id="169" w:author="polyd" w:date="2024-12-24T11:59:02Z">
        <w:r>
          <w:rPr>
            <w:rFonts w:hint="default"/>
            <w:lang w:val="en-US"/>
          </w:rPr>
          <w:t>lis</w:t>
        </w:r>
      </w:ins>
      <w:ins w:id="170" w:author="polyd" w:date="2024-12-24T11:59:05Z">
        <w:r>
          <w:rPr>
            <w:rFonts w:hint="default"/>
            <w:lang w:val="en-US"/>
          </w:rPr>
          <w:t xml:space="preserve"> +</w:t>
        </w:r>
      </w:ins>
      <w:ins w:id="171" w:author="polyd" w:date="2024-12-24T11:59:06Z">
        <w:r>
          <w:rPr>
            <w:rFonts w:hint="default"/>
            <w:lang w:val="en-US"/>
          </w:rPr>
          <w:t xml:space="preserve">+ </w:t>
        </w:r>
      </w:ins>
      <w:ins w:id="172" w:author="polyd" w:date="2024-12-24T11:59:10Z">
        <w:r>
          <w:rPr>
            <w:rFonts w:hint="default"/>
            <w:lang w:val="ru-RU"/>
          </w:rPr>
          <w:t xml:space="preserve">и </w:t>
        </w:r>
      </w:ins>
      <w:ins w:id="173" w:author="polyd" w:date="2024-12-24T11:59:12Z">
        <w:r>
          <w:rPr>
            <w:rFonts w:hint="default"/>
            <w:lang w:val="en-US"/>
          </w:rPr>
          <w:t>M.</w:t>
        </w:r>
      </w:ins>
      <w:ins w:id="174" w:author="polyd" w:date="2024-12-24T11:59:13Z">
        <w:r>
          <w:rPr>
            <w:rFonts w:hint="default"/>
            <w:lang w:val="en-US"/>
          </w:rPr>
          <w:t>tr</w:t>
        </w:r>
      </w:ins>
      <w:ins w:id="175" w:author="polyd" w:date="2024-12-24T11:59:14Z">
        <w:r>
          <w:rPr>
            <w:rFonts w:hint="default"/>
            <w:lang w:val="en-US"/>
          </w:rPr>
          <w:t>ossu</w:t>
        </w:r>
      </w:ins>
      <w:ins w:id="176" w:author="polyd" w:date="2024-12-24T11:59:15Z">
        <w:r>
          <w:rPr>
            <w:rFonts w:hint="default"/>
            <w:lang w:val="en-US"/>
          </w:rPr>
          <w:t>lus</w:t>
        </w:r>
      </w:ins>
      <w:ins w:id="177" w:author="polyd" w:date="2024-12-24T11:59:16Z">
        <w:r>
          <w:rPr>
            <w:rFonts w:hint="default"/>
            <w:lang w:val="en-US"/>
          </w:rPr>
          <w:t xml:space="preserve"> ++</w:t>
        </w:r>
      </w:ins>
      <w:r>
        <w:rPr>
          <w:rFonts w:hint="default"/>
        </w:rPr>
        <w:t xml:space="preserve"> (Väinölä</w:t>
      </w:r>
      <w:ins w:id="178" w:author="polyd" w:date="2024-12-24T11:59:23Z">
        <w:r>
          <w:rPr>
            <w:rFonts w:hint="default"/>
            <w:lang w:val="en-US"/>
          </w:rPr>
          <w:t>,</w:t>
        </w:r>
      </w:ins>
      <w:del w:id="179" w:author="polyd" w:date="2024-12-24T11:59:22Z">
        <w:r>
          <w:rPr>
            <w:rFonts w:hint="default"/>
          </w:rPr>
          <w:delText xml:space="preserve"> </w:delText>
        </w:r>
      </w:del>
      <w:del w:id="180" w:author="polyd" w:date="2024-12-24T11:59:21Z">
        <w:r>
          <w:rPr>
            <w:rFonts w:hint="default"/>
          </w:rPr>
          <w:delText>et</w:delText>
        </w:r>
      </w:del>
      <w:r>
        <w:rPr>
          <w:rFonts w:hint="default"/>
        </w:rPr>
        <w:t> Strelkov, 2011). Мидии живут либо в моноспецифичных поселениях</w:t>
      </w:r>
      <w:ins w:id="181" w:author="polyd" w:date="2024-12-24T11:59:38Z">
        <w:r>
          <w:rPr>
            <w:rFonts w:hint="default"/>
            <w:lang w:val="ru-RU"/>
          </w:rPr>
          <w:t>,</w:t>
        </w:r>
      </w:ins>
      <w:ins w:id="182" w:author="polyd" w:date="2024-12-24T11:59:39Z">
        <w:r>
          <w:rPr>
            <w:rFonts w:hint="default"/>
            <w:lang w:val="ru-RU"/>
          </w:rPr>
          <w:t xml:space="preserve"> нап</w:t>
        </w:r>
      </w:ins>
      <w:ins w:id="183" w:author="polyd" w:date="2024-12-24T11:59:40Z">
        <w:r>
          <w:rPr>
            <w:rFonts w:hint="default"/>
            <w:lang w:val="ru-RU"/>
          </w:rPr>
          <w:t xml:space="preserve">ример </w:t>
        </w:r>
      </w:ins>
      <w:ins w:id="184" w:author="polyd" w:date="2024-12-24T11:59:41Z">
        <w:r>
          <w:rPr>
            <w:rFonts w:hint="default"/>
            <w:lang w:val="ru-RU"/>
          </w:rPr>
          <w:t>во в</w:t>
        </w:r>
      </w:ins>
      <w:ins w:id="185" w:author="polyd" w:date="2024-12-24T11:59:42Z">
        <w:r>
          <w:rPr>
            <w:rFonts w:hint="default"/>
            <w:lang w:val="ru-RU"/>
          </w:rPr>
          <w:t>нут</w:t>
        </w:r>
      </w:ins>
      <w:ins w:id="186" w:author="polyd" w:date="2024-12-24T11:59:43Z">
        <w:r>
          <w:rPr>
            <w:rFonts w:hint="default"/>
            <w:lang w:val="ru-RU"/>
          </w:rPr>
          <w:t>ренне</w:t>
        </w:r>
      </w:ins>
      <w:ins w:id="187" w:author="polyd" w:date="2024-12-24T11:59:44Z">
        <w:r>
          <w:rPr>
            <w:rFonts w:hint="default"/>
            <w:lang w:val="ru-RU"/>
          </w:rPr>
          <w:t>й ча</w:t>
        </w:r>
      </w:ins>
      <w:ins w:id="188" w:author="polyd" w:date="2024-12-24T11:59:45Z">
        <w:r>
          <w:rPr>
            <w:rFonts w:hint="default"/>
            <w:lang w:val="ru-RU"/>
          </w:rPr>
          <w:t xml:space="preserve">сти </w:t>
        </w:r>
      </w:ins>
      <w:ins w:id="189" w:author="polyd" w:date="2024-12-24T11:59:47Z">
        <w:r>
          <w:rPr>
            <w:rFonts w:hint="default"/>
            <w:lang w:val="ru-RU"/>
          </w:rPr>
          <w:t>Бал</w:t>
        </w:r>
      </w:ins>
      <w:ins w:id="190" w:author="polyd" w:date="2024-12-24T11:59:48Z">
        <w:r>
          <w:rPr>
            <w:rFonts w:hint="default"/>
            <w:lang w:val="ru-RU"/>
          </w:rPr>
          <w:t>тик</w:t>
        </w:r>
      </w:ins>
      <w:ins w:id="191" w:author="polyd" w:date="2024-12-24T11:59:49Z">
        <w:r>
          <w:rPr>
            <w:rFonts w:hint="default"/>
            <w:lang w:val="ru-RU"/>
          </w:rPr>
          <w:t>и</w:t>
        </w:r>
      </w:ins>
      <w:del w:id="192" w:author="polyd" w:date="2024-12-24T11:59:52Z">
        <w:r>
          <w:rPr>
            <w:rFonts w:hint="default"/>
          </w:rPr>
          <w:delText xml:space="preserve"> (Балтийское море и др.</w:delText>
        </w:r>
      </w:del>
      <w:del w:id="193" w:author="polyd" w:date="2024-12-24T11:59:53Z">
        <w:r>
          <w:rPr>
            <w:rFonts w:hint="default"/>
          </w:rPr>
          <w:delText>)</w:delText>
        </w:r>
      </w:del>
      <w:r>
        <w:rPr>
          <w:rFonts w:hint="default"/>
        </w:rPr>
        <w:t xml:space="preserve"> (Väinölä et Strelkov, 2011), либо в смешанных, с разными долями того или иного вида</w:t>
      </w:r>
      <w:ins w:id="194" w:author="polyd" w:date="2024-12-24T12:00:00Z">
        <w:r>
          <w:rPr>
            <w:rFonts w:hint="default"/>
            <w:lang w:val="ru-RU"/>
          </w:rPr>
          <w:t>, к</w:t>
        </w:r>
      </w:ins>
      <w:ins w:id="195" w:author="polyd" w:date="2024-12-24T12:00:01Z">
        <w:r>
          <w:rPr>
            <w:rFonts w:hint="default"/>
            <w:lang w:val="ru-RU"/>
          </w:rPr>
          <w:t>ак нап</w:t>
        </w:r>
      </w:ins>
      <w:ins w:id="196" w:author="polyd" w:date="2024-12-24T12:00:02Z">
        <w:r>
          <w:rPr>
            <w:rFonts w:hint="default"/>
            <w:lang w:val="ru-RU"/>
          </w:rPr>
          <w:t xml:space="preserve">ример </w:t>
        </w:r>
      </w:ins>
      <w:del w:id="197" w:author="polyd" w:date="2024-12-24T12:00:04Z">
        <w:r>
          <w:rPr>
            <w:rFonts w:hint="default"/>
          </w:rPr>
          <w:delText>(</w:delText>
        </w:r>
      </w:del>
      <w:ins w:id="198" w:author="polyd" w:date="2024-12-24T12:00:04Z">
        <w:r>
          <w:rPr>
            <w:rFonts w:hint="default"/>
            <w:lang w:val="ru-RU"/>
          </w:rPr>
          <w:t xml:space="preserve">в </w:t>
        </w:r>
      </w:ins>
      <w:r>
        <w:rPr>
          <w:rFonts w:hint="default"/>
        </w:rPr>
        <w:t>Северн</w:t>
      </w:r>
      <w:del w:id="199" w:author="polyd" w:date="2024-12-24T12:00:08Z">
        <w:r>
          <w:rPr>
            <w:rFonts w:hint="default"/>
          </w:rPr>
          <w:delText>ое</w:delText>
        </w:r>
      </w:del>
      <w:ins w:id="200" w:author="polyd" w:date="2024-12-24T12:00:08Z">
        <w:r>
          <w:rPr>
            <w:rFonts w:hint="default"/>
            <w:lang w:val="ru-RU"/>
          </w:rPr>
          <w:t>ом</w:t>
        </w:r>
      </w:ins>
      <w:r>
        <w:rPr>
          <w:rFonts w:hint="default"/>
        </w:rPr>
        <w:t>, Бело</w:t>
      </w:r>
      <w:ins w:id="201" w:author="polyd" w:date="2024-12-24T12:00:13Z">
        <w:r>
          <w:rPr>
            <w:rFonts w:hint="default"/>
            <w:lang w:val="ru-RU"/>
          </w:rPr>
          <w:t>м</w:t>
        </w:r>
      </w:ins>
      <w:del w:id="202" w:author="polyd" w:date="2024-12-24T12:00:12Z">
        <w:r>
          <w:rPr>
            <w:rFonts w:hint="default"/>
          </w:rPr>
          <w:delText>е</w:delText>
        </w:r>
      </w:del>
      <w:ins w:id="203" w:author="polyd" w:date="2024-12-24T12:00:15Z">
        <w:r>
          <w:rPr>
            <w:rFonts w:hint="default"/>
            <w:lang w:val="ru-RU"/>
          </w:rPr>
          <w:t xml:space="preserve"> </w:t>
        </w:r>
      </w:ins>
      <w:ins w:id="204" w:author="polyd" w:date="2024-12-24T12:00:16Z">
        <w:r>
          <w:rPr>
            <w:rFonts w:hint="default"/>
            <w:lang w:val="ru-RU"/>
          </w:rPr>
          <w:t xml:space="preserve">и </w:t>
        </w:r>
      </w:ins>
      <w:del w:id="205" w:author="polyd" w:date="2024-12-24T12:00:15Z">
        <w:r>
          <w:rPr>
            <w:rFonts w:hint="default"/>
          </w:rPr>
          <w:delText>,</w:delText>
        </w:r>
      </w:del>
      <w:r>
        <w:rPr>
          <w:rFonts w:hint="default"/>
        </w:rPr>
        <w:t xml:space="preserve"> Баренцево моря</w:t>
      </w:r>
      <w:ins w:id="206" w:author="polyd" w:date="2024-12-24T12:00:20Z">
        <w:r>
          <w:rPr>
            <w:rFonts w:hint="default"/>
            <w:lang w:val="ru-RU"/>
          </w:rPr>
          <w:t>х</w:t>
        </w:r>
      </w:ins>
      <w:del w:id="207" w:author="polyd" w:date="2024-12-24T12:00:23Z">
        <w:r>
          <w:rPr>
            <w:rFonts w:hint="default"/>
          </w:rPr>
          <w:delText xml:space="preserve"> и др.)</w:delText>
        </w:r>
      </w:del>
      <w:r>
        <w:rPr>
          <w:rFonts w:hint="default"/>
        </w:rPr>
        <w:t xml:space="preserve"> (Väinölä et Strelkov, 2011)</w:t>
      </w:r>
      <w:ins w:id="208" w:author="polyd" w:date="2024-12-24T12:00:28Z">
        <w:r>
          <w:rPr>
            <w:rFonts w:hint="default"/>
            <w:lang w:val="ru-RU"/>
          </w:rPr>
          <w:t>,</w:t>
        </w:r>
      </w:ins>
      <w:ins w:id="209" w:author="polyd" w:date="2024-12-24T12:00:29Z">
        <w:r>
          <w:rPr>
            <w:rFonts w:hint="default"/>
            <w:lang w:val="ru-RU"/>
          </w:rPr>
          <w:t xml:space="preserve"> а та</w:t>
        </w:r>
      </w:ins>
      <w:ins w:id="210" w:author="polyd" w:date="2024-12-24T12:00:30Z">
        <w:r>
          <w:rPr>
            <w:rFonts w:hint="default"/>
            <w:lang w:val="ru-RU"/>
          </w:rPr>
          <w:t>кже</w:t>
        </w:r>
      </w:ins>
      <w:ins w:id="211" w:author="polyd" w:date="2024-12-24T12:00:31Z">
        <w:r>
          <w:rPr>
            <w:rFonts w:hint="default"/>
            <w:lang w:val="ru-RU"/>
          </w:rPr>
          <w:t xml:space="preserve"> на </w:t>
        </w:r>
      </w:ins>
      <w:ins w:id="212" w:author="polyd" w:date="2024-12-24T12:00:45Z">
        <w:r>
          <w:rPr>
            <w:rFonts w:hint="default"/>
            <w:lang w:val="ru-RU"/>
          </w:rPr>
          <w:t>Ат</w:t>
        </w:r>
      </w:ins>
      <w:ins w:id="213" w:author="polyd" w:date="2024-12-24T12:00:47Z">
        <w:r>
          <w:rPr>
            <w:rFonts w:hint="default"/>
            <w:lang w:val="ru-RU"/>
          </w:rPr>
          <w:t>ланти</w:t>
        </w:r>
      </w:ins>
      <w:ins w:id="214" w:author="polyd" w:date="2024-12-24T12:00:48Z">
        <w:r>
          <w:rPr>
            <w:rFonts w:hint="default"/>
            <w:lang w:val="ru-RU"/>
          </w:rPr>
          <w:t>ч</w:t>
        </w:r>
      </w:ins>
      <w:ins w:id="215" w:author="polyd" w:date="2024-12-24T12:00:49Z">
        <w:r>
          <w:rPr>
            <w:rFonts w:hint="default"/>
            <w:lang w:val="ru-RU"/>
          </w:rPr>
          <w:t>ес</w:t>
        </w:r>
      </w:ins>
      <w:ins w:id="216" w:author="polyd" w:date="2024-12-24T12:00:51Z">
        <w:r>
          <w:rPr>
            <w:rFonts w:hint="default"/>
            <w:lang w:val="ru-RU"/>
          </w:rPr>
          <w:t>ком</w:t>
        </w:r>
      </w:ins>
      <w:ins w:id="217" w:author="polyd" w:date="2024-12-24T12:00:52Z">
        <w:r>
          <w:rPr>
            <w:rFonts w:hint="default"/>
            <w:lang w:val="ru-RU"/>
          </w:rPr>
          <w:t xml:space="preserve"> </w:t>
        </w:r>
      </w:ins>
      <w:ins w:id="218" w:author="polyd" w:date="2024-12-24T12:00:31Z">
        <w:r>
          <w:rPr>
            <w:rFonts w:hint="default"/>
            <w:lang w:val="ru-RU"/>
          </w:rPr>
          <w:t>по</w:t>
        </w:r>
      </w:ins>
      <w:ins w:id="219" w:author="polyd" w:date="2024-12-24T12:00:32Z">
        <w:r>
          <w:rPr>
            <w:rFonts w:hint="default"/>
            <w:lang w:val="ru-RU"/>
          </w:rPr>
          <w:t>бере</w:t>
        </w:r>
      </w:ins>
      <w:ins w:id="220" w:author="polyd" w:date="2024-12-24T12:00:33Z">
        <w:r>
          <w:rPr>
            <w:rFonts w:hint="default"/>
            <w:lang w:val="ru-RU"/>
          </w:rPr>
          <w:t>жь</w:t>
        </w:r>
      </w:ins>
      <w:ins w:id="221" w:author="polyd" w:date="2024-12-24T12:00:34Z">
        <w:r>
          <w:rPr>
            <w:rFonts w:hint="default"/>
            <w:lang w:val="ru-RU"/>
          </w:rPr>
          <w:t>е</w:t>
        </w:r>
      </w:ins>
      <w:ins w:id="222" w:author="polyd" w:date="2024-12-24T12:00:56Z">
        <w:r>
          <w:rPr>
            <w:rFonts w:hint="default"/>
            <w:lang w:val="ru-RU"/>
          </w:rPr>
          <w:t xml:space="preserve"> </w:t>
        </w:r>
      </w:ins>
      <w:ins w:id="223" w:author="polyd" w:date="2024-12-24T12:00:57Z">
        <w:r>
          <w:rPr>
            <w:rFonts w:hint="default"/>
            <w:lang w:val="ru-RU"/>
          </w:rPr>
          <w:t>Се</w:t>
        </w:r>
      </w:ins>
      <w:ins w:id="224" w:author="polyd" w:date="2024-12-24T12:00:58Z">
        <w:r>
          <w:rPr>
            <w:rFonts w:hint="default"/>
            <w:lang w:val="ru-RU"/>
          </w:rPr>
          <w:t>верной</w:t>
        </w:r>
      </w:ins>
      <w:ins w:id="225" w:author="polyd" w:date="2024-12-24T12:00:59Z">
        <w:r>
          <w:rPr>
            <w:rFonts w:hint="default"/>
            <w:lang w:val="ru-RU"/>
          </w:rPr>
          <w:t xml:space="preserve"> А</w:t>
        </w:r>
      </w:ins>
      <w:ins w:id="226" w:author="polyd" w:date="2024-12-24T12:01:00Z">
        <w:r>
          <w:rPr>
            <w:rFonts w:hint="default"/>
            <w:lang w:val="ru-RU"/>
          </w:rPr>
          <w:t>мерик</w:t>
        </w:r>
      </w:ins>
      <w:ins w:id="227" w:author="polyd" w:date="2024-12-24T12:01:01Z">
        <w:r>
          <w:rPr>
            <w:rFonts w:hint="default"/>
            <w:lang w:val="ru-RU"/>
          </w:rPr>
          <w:t xml:space="preserve">и </w:t>
        </w:r>
      </w:ins>
      <w:ins w:id="228" w:author="polyd" w:date="2024-12-24T12:01:02Z">
        <w:r>
          <w:rPr>
            <w:rFonts w:hint="default"/>
            <w:lang w:val="ru-RU"/>
          </w:rPr>
          <w:t>(</w:t>
        </w:r>
      </w:ins>
      <w:ins w:id="229" w:author="polyd" w:date="2024-12-24T12:01:06Z">
        <w:r>
          <w:rPr>
            <w:rFonts w:hint="default"/>
            <w:lang w:val="en-US"/>
          </w:rPr>
          <w:t>Rig</w:t>
        </w:r>
      </w:ins>
      <w:ins w:id="230" w:author="polyd" w:date="2024-12-24T12:01:07Z">
        <w:r>
          <w:rPr>
            <w:rFonts w:hint="default"/>
            <w:lang w:val="en-US"/>
          </w:rPr>
          <w:t>in</w:t>
        </w:r>
      </w:ins>
      <w:ins w:id="231" w:author="polyd" w:date="2024-12-24T12:01:08Z">
        <w:r>
          <w:rPr>
            <w:rFonts w:hint="default"/>
            <w:lang w:val="en-US"/>
          </w:rPr>
          <w:t>os</w:t>
        </w:r>
      </w:ins>
      <w:ins w:id="232" w:author="polyd" w:date="2024-12-24T12:01:09Z">
        <w:r>
          <w:rPr>
            <w:rFonts w:hint="default"/>
            <w:lang w:val="en-US"/>
          </w:rPr>
          <w:t xml:space="preserve">, </w:t>
        </w:r>
      </w:ins>
      <w:ins w:id="233" w:author="polyd" w:date="2024-12-24T12:01:11Z">
        <w:r>
          <w:rPr>
            <w:rFonts w:hint="default"/>
            <w:lang w:val="en-US"/>
          </w:rPr>
          <w:t>Cun</w:t>
        </w:r>
      </w:ins>
      <w:ins w:id="234" w:author="polyd" w:date="2024-12-24T12:01:12Z">
        <w:r>
          <w:rPr>
            <w:rFonts w:hint="default"/>
            <w:lang w:val="en-US"/>
          </w:rPr>
          <w:t>ni</w:t>
        </w:r>
      </w:ins>
      <w:ins w:id="235" w:author="polyd" w:date="2024-12-24T12:01:13Z">
        <w:r>
          <w:rPr>
            <w:rFonts w:hint="default"/>
            <w:lang w:val="en-US"/>
          </w:rPr>
          <w:t>gha</w:t>
        </w:r>
      </w:ins>
      <w:ins w:id="236" w:author="polyd" w:date="2024-12-24T12:01:14Z">
        <w:r>
          <w:rPr>
            <w:rFonts w:hint="default"/>
            <w:lang w:val="en-US"/>
          </w:rPr>
          <w:t xml:space="preserve">m, </w:t>
        </w:r>
      </w:ins>
      <w:ins w:id="237" w:author="polyd" w:date="2024-12-24T12:01:15Z">
        <w:r>
          <w:rPr>
            <w:rFonts w:hint="default"/>
            <w:lang w:val="en-US"/>
          </w:rPr>
          <w:t>++</w:t>
        </w:r>
      </w:ins>
      <w:ins w:id="238" w:author="polyd" w:date="2024-12-24T12:01:18Z">
        <w:r>
          <w:rPr>
            <w:rFonts w:hint="default"/>
            <w:lang w:val="en-US"/>
          </w:rPr>
          <w:t>)</w:t>
        </w:r>
      </w:ins>
      <w:r>
        <w:rPr>
          <w:rFonts w:hint="default"/>
        </w:rPr>
        <w:t>.  В таких смешанных поселениях морские звезды</w:t>
      </w:r>
      <w:ins w:id="239" w:author="polyd" w:date="2024-12-24T12:07:42Z">
        <w:r>
          <w:rPr>
            <w:rFonts w:hint="default"/>
            <w:lang w:val="ru-RU"/>
          </w:rPr>
          <w:t xml:space="preserve"> </w:t>
        </w:r>
      </w:ins>
      <w:ins w:id="240" w:author="polyd" w:date="2024-12-24T12:07:50Z">
        <w:r>
          <w:rPr>
            <w:rFonts w:hint="default"/>
            <w:lang w:val="en-US"/>
          </w:rPr>
          <w:t>A</w:t>
        </w:r>
      </w:ins>
      <w:ins w:id="241" w:author="polyd" w:date="2024-12-24T12:07:51Z">
        <w:r>
          <w:rPr>
            <w:rFonts w:hint="default"/>
            <w:lang w:val="en-US"/>
          </w:rPr>
          <w:t>steri</w:t>
        </w:r>
      </w:ins>
      <w:ins w:id="242" w:author="polyd" w:date="2024-12-24T12:07:52Z">
        <w:r>
          <w:rPr>
            <w:rFonts w:hint="default"/>
            <w:lang w:val="en-US"/>
          </w:rPr>
          <w:t xml:space="preserve">as </w:t>
        </w:r>
      </w:ins>
      <w:ins w:id="243" w:author="polyd" w:date="2024-12-24T12:07:53Z">
        <w:r>
          <w:rPr>
            <w:rFonts w:hint="default"/>
            <w:lang w:val="en-US"/>
          </w:rPr>
          <w:t>rub</w:t>
        </w:r>
      </w:ins>
      <w:ins w:id="244" w:author="polyd" w:date="2024-12-24T12:07:54Z">
        <w:r>
          <w:rPr>
            <w:rFonts w:hint="default"/>
            <w:lang w:val="en-US"/>
          </w:rPr>
          <w:t xml:space="preserve">ens </w:t>
        </w:r>
      </w:ins>
      <w:ins w:id="245" w:author="polyd" w:date="2024-12-24T12:07:55Z">
        <w:r>
          <w:rPr>
            <w:rFonts w:hint="default"/>
            <w:lang w:val="en-US"/>
          </w:rPr>
          <w:t>++</w:t>
        </w:r>
      </w:ins>
      <w:r>
        <w:rPr>
          <w:rFonts w:hint="default"/>
        </w:rPr>
        <w:t xml:space="preserve"> охотнее нападают на </w:t>
      </w:r>
      <w:del w:id="246" w:author="polyd" w:date="2024-12-24T12:08:08Z">
        <w:r>
          <w:rPr>
            <w:rFonts w:hint="default"/>
          </w:rPr>
          <w:delText xml:space="preserve">один из видов - </w:delText>
        </w:r>
      </w:del>
      <w:r>
        <w:rPr>
          <w:rFonts w:hint="default"/>
        </w:rPr>
        <w:t xml:space="preserve">M. trossulus (Макарычева, 2015; Lowen et al., 2013; Khaitov et al. 2021).  Этот выбор </w:t>
      </w:r>
      <w:ins w:id="247" w:author="polyd" w:date="2024-12-24T12:02:11Z">
        <w:r>
          <w:rPr>
            <w:rFonts w:hint="default"/>
            <w:lang w:val="ru-RU"/>
          </w:rPr>
          <w:t>мо</w:t>
        </w:r>
      </w:ins>
      <w:ins w:id="248" w:author="polyd" w:date="2024-12-24T12:02:12Z">
        <w:r>
          <w:rPr>
            <w:rFonts w:hint="default"/>
            <w:lang w:val="ru-RU"/>
          </w:rPr>
          <w:t xml:space="preserve">жет </w:t>
        </w:r>
      </w:ins>
      <w:r>
        <w:rPr>
          <w:rFonts w:hint="default"/>
        </w:rPr>
        <w:t xml:space="preserve">объясняется </w:t>
      </w:r>
      <w:ins w:id="249" w:author="polyd" w:date="2024-12-24T12:02:16Z">
        <w:r>
          <w:rPr>
            <w:rFonts w:hint="default"/>
            <w:lang w:val="ru-RU"/>
          </w:rPr>
          <w:t>тем,</w:t>
        </w:r>
      </w:ins>
      <w:ins w:id="250" w:author="polyd" w:date="2024-12-24T12:02:17Z">
        <w:r>
          <w:rPr>
            <w:rFonts w:hint="default"/>
            <w:lang w:val="ru-RU"/>
          </w:rPr>
          <w:t xml:space="preserve"> </w:t>
        </w:r>
      </w:ins>
      <w:ins w:id="251" w:author="polyd" w:date="2024-12-24T12:02:18Z">
        <w:r>
          <w:rPr>
            <w:rFonts w:hint="default"/>
            <w:lang w:val="ru-RU"/>
          </w:rPr>
          <w:t>ч</w:t>
        </w:r>
      </w:ins>
      <w:ins w:id="252" w:author="polyd" w:date="2024-12-24T12:02:19Z">
        <w:r>
          <w:rPr>
            <w:rFonts w:hint="default"/>
            <w:lang w:val="ru-RU"/>
          </w:rPr>
          <w:t xml:space="preserve">то </w:t>
        </w:r>
      </w:ins>
      <w:del w:id="253" w:author="polyd" w:date="2024-12-24T12:02:23Z">
        <w:r>
          <w:rPr>
            <w:rFonts w:hint="default"/>
          </w:rPr>
          <w:delText xml:space="preserve">либо тем, что </w:delText>
        </w:r>
      </w:del>
      <w:r>
        <w:rPr>
          <w:rFonts w:hint="default"/>
        </w:rPr>
        <w:t>в ответ на присутствие морской звезды M</w:t>
      </w:r>
      <w:ins w:id="254" w:author="polyd" w:date="2024-12-24T12:02:28Z">
        <w:r>
          <w:rPr>
            <w:rFonts w:hint="default"/>
            <w:lang w:val="ru-RU"/>
          </w:rPr>
          <w:t>.</w:t>
        </w:r>
      </w:ins>
      <w:del w:id="255" w:author="polyd" w:date="2024-12-24T12:02:27Z">
        <w:r>
          <w:rPr>
            <w:rFonts w:hint="default"/>
          </w:rPr>
          <w:delText>ytilu</w:delText>
        </w:r>
      </w:del>
      <w:del w:id="256" w:author="polyd" w:date="2024-12-24T12:02:26Z">
        <w:r>
          <w:rPr>
            <w:rFonts w:hint="default"/>
          </w:rPr>
          <w:delText>s</w:delText>
        </w:r>
      </w:del>
      <w:r>
        <w:rPr>
          <w:rFonts w:hint="default"/>
        </w:rPr>
        <w:t xml:space="preserve"> edulis лучше способны </w:t>
      </w:r>
      <w:ins w:id="257" w:author="polyd" w:date="2024-12-24T12:01:44Z">
        <w:r>
          <w:rPr>
            <w:rFonts w:hint="default"/>
            <w:lang w:val="ru-RU"/>
          </w:rPr>
          <w:t>о</w:t>
        </w:r>
      </w:ins>
      <w:ins w:id="258" w:author="polyd" w:date="2024-12-24T12:01:45Z">
        <w:r>
          <w:rPr>
            <w:rFonts w:hint="default"/>
            <w:lang w:val="ru-RU"/>
          </w:rPr>
          <w:t>бороне</w:t>
        </w:r>
      </w:ins>
      <w:ins w:id="259" w:author="polyd" w:date="2024-12-24T12:02:35Z">
        <w:r>
          <w:rPr>
            <w:rFonts w:hint="default"/>
            <w:sz w:val="28"/>
            <w:szCs w:val="21"/>
            <w:lang w:val="ru-RU"/>
          </w:rPr>
          <w:t xml:space="preserve">, </w:t>
        </w:r>
      </w:ins>
      <w:ins w:id="260" w:author="polyd" w:date="2024-12-24T12:02:36Z">
        <w:r>
          <w:rPr>
            <w:rFonts w:hint="default"/>
            <w:sz w:val="28"/>
            <w:szCs w:val="21"/>
            <w:lang w:val="ru-RU"/>
          </w:rPr>
          <w:t>чем</w:t>
        </w:r>
      </w:ins>
      <w:ins w:id="261" w:author="polyd" w:date="2024-12-24T12:02:50Z">
        <w:r>
          <w:rPr>
            <w:rFonts w:hint="default"/>
            <w:sz w:val="28"/>
            <w:szCs w:val="21"/>
            <w:lang w:val="ru-RU"/>
          </w:rPr>
          <w:t xml:space="preserve"> </w:t>
        </w:r>
      </w:ins>
      <w:ins w:id="262" w:author="polyd" w:date="2024-12-24T12:02:54Z">
        <w:r>
          <w:rPr>
            <w:rFonts w:hint="default"/>
          </w:rPr>
          <w:t>M.trossulus</w:t>
        </w:r>
      </w:ins>
      <w:ins w:id="263" w:author="polyd" w:date="2024-12-24T12:05:12Z">
        <w:r>
          <w:rPr>
            <w:rFonts w:hint="default"/>
            <w:lang w:val="ru-RU"/>
          </w:rPr>
          <w:t>,</w:t>
        </w:r>
      </w:ins>
      <w:ins w:id="264" w:author="polyd" w:date="2024-12-24T12:02:54Z">
        <w:r>
          <w:rPr>
            <w:rFonts w:hint="default"/>
          </w:rPr>
          <w:t xml:space="preserve"> </w:t>
        </w:r>
      </w:ins>
      <w:ins w:id="265" w:author="polyd" w:date="2024-12-24T12:04:44Z">
        <w:r>
          <w:rPr>
            <w:rFonts w:hint="default"/>
            <w:lang w:val="ru-RU"/>
          </w:rPr>
          <w:t xml:space="preserve">за </w:t>
        </w:r>
      </w:ins>
      <w:ins w:id="266" w:author="polyd" w:date="2024-12-24T12:04:46Z">
        <w:r>
          <w:rPr>
            <w:rFonts w:hint="default"/>
            <w:lang w:val="ru-RU"/>
          </w:rPr>
          <w:t>с</w:t>
        </w:r>
      </w:ins>
      <w:ins w:id="267" w:author="polyd" w:date="2024-12-24T12:04:47Z">
        <w:r>
          <w:rPr>
            <w:rFonts w:hint="default"/>
            <w:lang w:val="ru-RU"/>
          </w:rPr>
          <w:t>чет</w:t>
        </w:r>
      </w:ins>
      <w:ins w:id="268" w:author="polyd" w:date="2024-12-24T12:05:15Z">
        <w:r>
          <w:rPr>
            <w:rFonts w:hint="default"/>
            <w:lang w:val="ru-RU"/>
          </w:rPr>
          <w:t xml:space="preserve"> </w:t>
        </w:r>
      </w:ins>
      <w:ins w:id="269" w:author="polyd" w:date="2024-12-24T12:05:25Z">
        <w:r>
          <w:rPr>
            <w:rFonts w:hint="default"/>
            <w:lang w:val="ru-RU"/>
            <w:rPrChange w:id="270" w:author="polyd" w:date="2024-12-24T12:05:25Z">
              <w:rPr>
                <w:rFonts w:hint="default"/>
              </w:rPr>
            </w:rPrChange>
          </w:rPr>
          <w:t>увеличени</w:t>
        </w:r>
      </w:ins>
      <w:ins w:id="272" w:author="polyd" w:date="2024-12-24T12:05:29Z">
        <w:r>
          <w:rPr>
            <w:rFonts w:hint="default"/>
            <w:lang w:val="ru-RU"/>
          </w:rPr>
          <w:t>я</w:t>
        </w:r>
      </w:ins>
      <w:ins w:id="273" w:author="polyd" w:date="2024-12-24T12:05:25Z">
        <w:r>
          <w:rPr>
            <w:rFonts w:hint="default"/>
            <w:lang w:val="ru-RU"/>
            <w:rPrChange w:id="274" w:author="polyd" w:date="2024-12-24T12:05:25Z">
              <w:rPr>
                <w:rFonts w:hint="default"/>
              </w:rPr>
            </w:rPrChange>
          </w:rPr>
          <w:t xml:space="preserve"> толщины стенки раковины, усилени</w:t>
        </w:r>
      </w:ins>
      <w:ins w:id="276" w:author="polyd" w:date="2024-12-24T12:05:35Z">
        <w:r>
          <w:rPr>
            <w:rFonts w:hint="default"/>
            <w:lang w:val="ru-RU"/>
          </w:rPr>
          <w:t>я</w:t>
        </w:r>
      </w:ins>
      <w:ins w:id="277" w:author="polyd" w:date="2024-12-24T12:05:25Z">
        <w:r>
          <w:rPr>
            <w:rFonts w:hint="default"/>
            <w:lang w:val="ru-RU"/>
            <w:rPrChange w:id="278" w:author="polyd" w:date="2024-12-24T12:05:25Z">
              <w:rPr>
                <w:rFonts w:hint="default"/>
              </w:rPr>
            </w:rPrChange>
          </w:rPr>
          <w:t xml:space="preserve"> мышцы-аддуктора, повышенно</w:t>
        </w:r>
      </w:ins>
      <w:ins w:id="280" w:author="polyd" w:date="2024-12-24T12:05:49Z">
        <w:r>
          <w:rPr>
            <w:rFonts w:hint="default"/>
            <w:lang w:val="ru-RU"/>
          </w:rPr>
          <w:t>го</w:t>
        </w:r>
      </w:ins>
      <w:ins w:id="281" w:author="polyd" w:date="2024-12-24T12:05:25Z">
        <w:r>
          <w:rPr>
            <w:rFonts w:hint="default"/>
            <w:lang w:val="ru-RU"/>
            <w:rPrChange w:id="282" w:author="polyd" w:date="2024-12-24T12:05:25Z">
              <w:rPr>
                <w:rFonts w:hint="default"/>
              </w:rPr>
            </w:rPrChange>
          </w:rPr>
          <w:t xml:space="preserve"> выделения биссуса или уплотнени</w:t>
        </w:r>
      </w:ins>
      <w:ins w:id="284" w:author="polyd" w:date="2024-12-24T12:05:56Z">
        <w:r>
          <w:rPr>
            <w:rFonts w:hint="default"/>
            <w:lang w:val="ru-RU"/>
          </w:rPr>
          <w:t>я</w:t>
        </w:r>
      </w:ins>
      <w:ins w:id="285" w:author="polyd" w:date="2024-12-24T12:05:25Z">
        <w:r>
          <w:rPr>
            <w:rFonts w:hint="default"/>
            <w:lang w:val="ru-RU"/>
            <w:rPrChange w:id="286" w:author="polyd" w:date="2024-12-24T12:05:25Z">
              <w:rPr>
                <w:rFonts w:hint="default"/>
              </w:rPr>
            </w:rPrChange>
          </w:rPr>
          <w:t xml:space="preserve"> агрегаци</w:t>
        </w:r>
      </w:ins>
      <w:ins w:id="288" w:author="polyd" w:date="2024-12-24T12:06:00Z">
        <w:r>
          <w:rPr>
            <w:rFonts w:hint="default"/>
            <w:lang w:val="ru-RU"/>
          </w:rPr>
          <w:t>й</w:t>
        </w:r>
      </w:ins>
      <w:ins w:id="289" w:author="polyd" w:date="2024-12-24T12:05:25Z">
        <w:r>
          <w:rPr>
            <w:rFonts w:hint="default"/>
            <w:lang w:val="ru-RU"/>
            <w:rPrChange w:id="290" w:author="polyd" w:date="2024-12-24T12:05:25Z">
              <w:rPr>
                <w:rFonts w:hint="default"/>
              </w:rPr>
            </w:rPrChange>
          </w:rPr>
          <w:t xml:space="preserve"> </w:t>
        </w:r>
      </w:ins>
      <w:ins w:id="292" w:author="polyd" w:date="2024-12-24T12:04:48Z">
        <w:r>
          <w:rPr>
            <w:rFonts w:hint="default"/>
            <w:lang w:val="ru-RU"/>
          </w:rPr>
          <w:t xml:space="preserve"> </w:t>
        </w:r>
      </w:ins>
      <w:ins w:id="293" w:author="polyd" w:date="2024-12-24T12:02:36Z">
        <w:r>
          <w:rPr>
            <w:rFonts w:hint="default"/>
            <w:sz w:val="28"/>
            <w:szCs w:val="21"/>
            <w:lang w:val="ru-RU"/>
          </w:rPr>
          <w:t xml:space="preserve"> </w:t>
        </w:r>
      </w:ins>
      <w:del w:id="294" w:author="polyd" w:date="2024-12-24T12:01:57Z">
        <w:r>
          <w:rPr>
            <w:rFonts w:hint="default"/>
          </w:rPr>
          <w:delText xml:space="preserve">к увеличению толщины стенки раковины, усилению мышцы-аддуктора, повышенною выделения биссуса или уплотнению агрегации </w:delText>
        </w:r>
      </w:del>
      <w:ins w:id="295" w:author="polyd" w:date="2024-12-24T12:01:58Z">
        <w:r>
          <w:rPr>
            <w:rFonts w:hint="default"/>
            <w:lang w:val="ru-RU"/>
          </w:rPr>
          <w:t xml:space="preserve"> </w:t>
        </w:r>
      </w:ins>
      <w:r>
        <w:rPr>
          <w:rFonts w:hint="default"/>
        </w:rPr>
        <w:t>(Lowen et al., 2013).</w:t>
      </w:r>
      <w:ins w:id="296" w:author="polyd" w:date="2024-12-24T12:08:34Z">
        <w:r>
          <w:rPr>
            <w:rFonts w:hint="default"/>
            <w:lang w:val="en-US"/>
          </w:rPr>
          <w:t xml:space="preserve"> </w:t>
        </w:r>
      </w:ins>
      <w:ins w:id="297" w:author="polyd" w:date="2024-12-24T12:08:38Z">
        <w:r>
          <w:rPr>
            <w:rFonts w:hint="default"/>
            <w:lang w:val="ru-RU"/>
          </w:rPr>
          <w:t>Одн</w:t>
        </w:r>
      </w:ins>
      <w:ins w:id="298" w:author="polyd" w:date="2024-12-24T12:08:39Z">
        <w:r>
          <w:rPr>
            <w:rFonts w:hint="default"/>
            <w:lang w:val="ru-RU"/>
          </w:rPr>
          <w:t>ако,</w:t>
        </w:r>
      </w:ins>
      <w:ins w:id="299" w:author="polyd" w:date="2024-12-24T12:08:40Z">
        <w:r>
          <w:rPr>
            <w:rFonts w:hint="default"/>
            <w:lang w:val="ru-RU"/>
          </w:rPr>
          <w:t xml:space="preserve"> </w:t>
        </w:r>
      </w:ins>
      <w:ins w:id="300" w:author="polyd" w:date="2024-12-24T12:08:41Z">
        <w:r>
          <w:rPr>
            <w:rFonts w:hint="default"/>
            <w:lang w:val="ru-RU"/>
          </w:rPr>
          <w:t>след</w:t>
        </w:r>
      </w:ins>
      <w:ins w:id="301" w:author="polyd" w:date="2024-12-24T12:08:42Z">
        <w:r>
          <w:rPr>
            <w:rFonts w:hint="default"/>
            <w:lang w:val="ru-RU"/>
          </w:rPr>
          <w:t>ует от</w:t>
        </w:r>
      </w:ins>
      <w:ins w:id="302" w:author="polyd" w:date="2024-12-24T12:08:43Z">
        <w:r>
          <w:rPr>
            <w:rFonts w:hint="default"/>
            <w:lang w:val="ru-RU"/>
          </w:rPr>
          <w:t>метить</w:t>
        </w:r>
      </w:ins>
      <w:ins w:id="303" w:author="polyd" w:date="2024-12-24T12:08:44Z">
        <w:r>
          <w:rPr>
            <w:rFonts w:hint="default"/>
            <w:lang w:val="ru-RU"/>
          </w:rPr>
          <w:t>, чт</w:t>
        </w:r>
      </w:ins>
      <w:ins w:id="304" w:author="polyd" w:date="2024-12-24T12:08:45Z">
        <w:r>
          <w:rPr>
            <w:rFonts w:hint="default"/>
            <w:lang w:val="ru-RU"/>
          </w:rPr>
          <w:t xml:space="preserve">о </w:t>
        </w:r>
      </w:ins>
      <w:ins w:id="305" w:author="polyd" w:date="2024-12-24T12:08:47Z">
        <w:r>
          <w:rPr>
            <w:rFonts w:hint="default"/>
            <w:lang w:val="ru-RU"/>
          </w:rPr>
          <w:t xml:space="preserve">все </w:t>
        </w:r>
      </w:ins>
      <w:ins w:id="306" w:author="polyd" w:date="2024-12-24T12:08:48Z">
        <w:r>
          <w:rPr>
            <w:rFonts w:hint="default"/>
            <w:lang w:val="ru-RU"/>
          </w:rPr>
          <w:t xml:space="preserve">эти </w:t>
        </w:r>
      </w:ins>
      <w:ins w:id="307" w:author="polyd" w:date="2024-12-24T12:08:49Z">
        <w:r>
          <w:rPr>
            <w:rFonts w:hint="default"/>
            <w:lang w:val="ru-RU"/>
          </w:rPr>
          <w:t>реак</w:t>
        </w:r>
      </w:ins>
      <w:ins w:id="308" w:author="polyd" w:date="2024-12-24T12:08:50Z">
        <w:r>
          <w:rPr>
            <w:rFonts w:hint="default"/>
            <w:lang w:val="ru-RU"/>
          </w:rPr>
          <w:t xml:space="preserve">ции </w:t>
        </w:r>
      </w:ins>
      <w:ins w:id="309" w:author="polyd" w:date="2024-12-24T12:08:51Z">
        <w:r>
          <w:rPr>
            <w:rFonts w:hint="default"/>
            <w:lang w:val="ru-RU"/>
          </w:rPr>
          <w:t>треб</w:t>
        </w:r>
      </w:ins>
      <w:ins w:id="310" w:author="polyd" w:date="2024-12-24T12:08:52Z">
        <w:r>
          <w:rPr>
            <w:rFonts w:hint="default"/>
            <w:lang w:val="ru-RU"/>
          </w:rPr>
          <w:t xml:space="preserve">уют </w:t>
        </w:r>
      </w:ins>
      <w:ins w:id="311" w:author="polyd" w:date="2024-12-24T12:08:53Z">
        <w:r>
          <w:rPr>
            <w:rFonts w:hint="default"/>
            <w:lang w:val="ru-RU"/>
          </w:rPr>
          <w:t>от мид</w:t>
        </w:r>
      </w:ins>
      <w:ins w:id="312" w:author="polyd" w:date="2024-12-24T12:08:54Z">
        <w:r>
          <w:rPr>
            <w:rFonts w:hint="default"/>
            <w:lang w:val="ru-RU"/>
          </w:rPr>
          <w:t xml:space="preserve">ий </w:t>
        </w:r>
      </w:ins>
      <w:ins w:id="313" w:author="polyd" w:date="2024-12-24T12:08:57Z">
        <w:r>
          <w:rPr>
            <w:rFonts w:hint="default"/>
            <w:lang w:val="ru-RU"/>
          </w:rPr>
          <w:t>долг</w:t>
        </w:r>
      </w:ins>
      <w:ins w:id="314" w:author="polyd" w:date="2024-12-24T12:08:58Z">
        <w:r>
          <w:rPr>
            <w:rFonts w:hint="default"/>
            <w:lang w:val="ru-RU"/>
          </w:rPr>
          <w:t>овреме</w:t>
        </w:r>
      </w:ins>
      <w:ins w:id="315" w:author="polyd" w:date="2024-12-24T12:08:59Z">
        <w:r>
          <w:rPr>
            <w:rFonts w:hint="default"/>
            <w:lang w:val="ru-RU"/>
          </w:rPr>
          <w:t xml:space="preserve">нного </w:t>
        </w:r>
      </w:ins>
      <w:ins w:id="316" w:author="polyd" w:date="2024-12-24T12:09:00Z">
        <w:r>
          <w:rPr>
            <w:rFonts w:hint="default"/>
            <w:lang w:val="ru-RU"/>
          </w:rPr>
          <w:t>(</w:t>
        </w:r>
      </w:ins>
      <w:ins w:id="317" w:author="polyd" w:date="2024-12-24T12:09:03Z">
        <w:r>
          <w:rPr>
            <w:rFonts w:hint="default"/>
            <w:lang w:val="ru-RU"/>
          </w:rPr>
          <w:t>более</w:t>
        </w:r>
      </w:ins>
      <w:ins w:id="318" w:author="polyd" w:date="2024-12-24T12:09:04Z">
        <w:r>
          <w:rPr>
            <w:rFonts w:hint="default"/>
            <w:lang w:val="ru-RU"/>
          </w:rPr>
          <w:t xml:space="preserve"> ме</w:t>
        </w:r>
      </w:ins>
      <w:ins w:id="319" w:author="polyd" w:date="2024-12-24T12:09:05Z">
        <w:r>
          <w:rPr>
            <w:rFonts w:hint="default"/>
            <w:lang w:val="ru-RU"/>
          </w:rPr>
          <w:t>сяц</w:t>
        </w:r>
      </w:ins>
      <w:ins w:id="320" w:author="polyd" w:date="2024-12-24T12:09:06Z">
        <w:r>
          <w:rPr>
            <w:rFonts w:hint="default"/>
            <w:lang w:val="ru-RU"/>
          </w:rPr>
          <w:t>а)</w:t>
        </w:r>
      </w:ins>
      <w:ins w:id="321" w:author="polyd" w:date="2024-12-24T12:09:07Z">
        <w:r>
          <w:rPr>
            <w:rFonts w:hint="default"/>
            <w:lang w:val="ru-RU"/>
          </w:rPr>
          <w:t xml:space="preserve"> к</w:t>
        </w:r>
      </w:ins>
      <w:ins w:id="322" w:author="polyd" w:date="2024-12-24T12:09:08Z">
        <w:r>
          <w:rPr>
            <w:rFonts w:hint="default"/>
            <w:lang w:val="ru-RU"/>
          </w:rPr>
          <w:t>онтак</w:t>
        </w:r>
      </w:ins>
      <w:ins w:id="323" w:author="polyd" w:date="2024-12-24T12:09:09Z">
        <w:r>
          <w:rPr>
            <w:rFonts w:hint="default"/>
            <w:lang w:val="ru-RU"/>
          </w:rPr>
          <w:t>т</w:t>
        </w:r>
      </w:ins>
      <w:ins w:id="324" w:author="polyd" w:date="2024-12-24T12:09:11Z">
        <w:r>
          <w:rPr>
            <w:rFonts w:hint="default"/>
            <w:lang w:val="ru-RU"/>
          </w:rPr>
          <w:t xml:space="preserve">а </w:t>
        </w:r>
      </w:ins>
      <w:ins w:id="325" w:author="polyd" w:date="2024-12-24T12:09:12Z">
        <w:r>
          <w:rPr>
            <w:rFonts w:hint="default"/>
            <w:lang w:val="ru-RU"/>
          </w:rPr>
          <w:t xml:space="preserve">с </w:t>
        </w:r>
      </w:ins>
      <w:ins w:id="326" w:author="polyd" w:date="2024-12-24T12:09:17Z">
        <w:r>
          <w:rPr>
            <w:rFonts w:hint="default"/>
            <w:lang w:val="ru-RU"/>
          </w:rPr>
          <w:t>х</w:t>
        </w:r>
      </w:ins>
      <w:ins w:id="327" w:author="polyd" w:date="2024-12-24T12:09:18Z">
        <w:r>
          <w:rPr>
            <w:rFonts w:hint="default"/>
            <w:lang w:val="ru-RU"/>
          </w:rPr>
          <w:t>ищн</w:t>
        </w:r>
      </w:ins>
      <w:ins w:id="328" w:author="polyd" w:date="2024-12-24T12:09:21Z">
        <w:r>
          <w:rPr>
            <w:rFonts w:hint="default"/>
            <w:lang w:val="ru-RU"/>
          </w:rPr>
          <w:t>ик</w:t>
        </w:r>
      </w:ins>
      <w:ins w:id="329" w:author="polyd" w:date="2024-12-24T12:09:22Z">
        <w:r>
          <w:rPr>
            <w:rFonts w:hint="default"/>
            <w:lang w:val="ru-RU"/>
          </w:rPr>
          <w:t>о</w:t>
        </w:r>
      </w:ins>
      <w:ins w:id="330" w:author="polyd" w:date="2024-12-24T12:09:23Z">
        <w:r>
          <w:rPr>
            <w:rFonts w:hint="default"/>
            <w:lang w:val="ru-RU"/>
          </w:rPr>
          <w:t>м</w:t>
        </w:r>
      </w:ins>
      <w:ins w:id="331" w:author="polyd" w:date="2024-12-24T12:09:31Z">
        <w:r>
          <w:rPr>
            <w:rFonts w:hint="default"/>
            <w:lang w:val="ru-RU"/>
          </w:rPr>
          <w:t xml:space="preserve"> </w:t>
        </w:r>
      </w:ins>
      <w:ins w:id="332" w:author="polyd" w:date="2024-12-24T12:09:33Z">
        <w:r>
          <w:rPr>
            <w:rFonts w:hint="default"/>
            <w:lang w:val="ru-RU"/>
          </w:rPr>
          <w:t>(</w:t>
        </w:r>
      </w:ins>
      <w:ins w:id="333" w:author="polyd" w:date="2024-12-24T12:09:41Z">
        <w:r>
          <w:rPr>
            <w:rFonts w:hint="default"/>
          </w:rPr>
          <w:t>Lowen et al., 2013</w:t>
        </w:r>
      </w:ins>
      <w:ins w:id="334" w:author="polyd" w:date="2024-12-24T12:09:33Z">
        <w:r>
          <w:rPr>
            <w:rFonts w:hint="default"/>
            <w:lang w:val="ru-RU"/>
          </w:rPr>
          <w:t>)</w:t>
        </w:r>
      </w:ins>
      <w:ins w:id="335" w:author="polyd" w:date="2024-12-24T12:09:44Z">
        <w:r>
          <w:rPr>
            <w:rFonts w:hint="default"/>
            <w:lang w:val="ru-RU"/>
          </w:rPr>
          <w:t>,</w:t>
        </w:r>
      </w:ins>
      <w:ins w:id="336" w:author="polyd" w:date="2024-12-24T12:09:45Z">
        <w:r>
          <w:rPr>
            <w:rFonts w:hint="default"/>
            <w:lang w:val="ru-RU"/>
          </w:rPr>
          <w:t xml:space="preserve"> чт</w:t>
        </w:r>
      </w:ins>
      <w:ins w:id="337" w:author="polyd" w:date="2024-12-24T12:09:46Z">
        <w:r>
          <w:rPr>
            <w:rFonts w:hint="default"/>
            <w:lang w:val="ru-RU"/>
          </w:rPr>
          <w:t xml:space="preserve">о </w:t>
        </w:r>
      </w:ins>
      <w:ins w:id="338" w:author="polyd" w:date="2024-12-24T12:09:47Z">
        <w:r>
          <w:rPr>
            <w:rFonts w:hint="default"/>
            <w:lang w:val="ru-RU"/>
          </w:rPr>
          <w:t>в приро</w:t>
        </w:r>
      </w:ins>
      <w:ins w:id="339" w:author="polyd" w:date="2024-12-24T12:09:48Z">
        <w:r>
          <w:rPr>
            <w:rFonts w:hint="default"/>
            <w:lang w:val="ru-RU"/>
          </w:rPr>
          <w:t>дны</w:t>
        </w:r>
      </w:ins>
      <w:ins w:id="340" w:author="polyd" w:date="2024-12-24T12:09:49Z">
        <w:r>
          <w:rPr>
            <w:rFonts w:hint="default"/>
            <w:lang w:val="ru-RU"/>
          </w:rPr>
          <w:t>з у</w:t>
        </w:r>
      </w:ins>
      <w:ins w:id="341" w:author="polyd" w:date="2024-12-24T12:09:50Z">
        <w:r>
          <w:rPr>
            <w:rFonts w:hint="default"/>
            <w:lang w:val="ru-RU"/>
          </w:rPr>
          <w:t>словия</w:t>
        </w:r>
      </w:ins>
      <w:ins w:id="342" w:author="polyd" w:date="2024-12-24T12:09:51Z">
        <w:r>
          <w:rPr>
            <w:rFonts w:hint="default"/>
            <w:lang w:val="ru-RU"/>
          </w:rPr>
          <w:t xml:space="preserve">х </w:t>
        </w:r>
      </w:ins>
      <w:ins w:id="343" w:author="polyd" w:date="2024-12-24T12:09:54Z">
        <w:r>
          <w:rPr>
            <w:rFonts w:hint="default"/>
            <w:lang w:val="ru-RU"/>
          </w:rPr>
          <w:t>пра</w:t>
        </w:r>
      </w:ins>
      <w:ins w:id="344" w:author="polyd" w:date="2024-12-24T12:09:55Z">
        <w:r>
          <w:rPr>
            <w:rFonts w:hint="default"/>
            <w:lang w:val="ru-RU"/>
          </w:rPr>
          <w:t>ктич</w:t>
        </w:r>
      </w:ins>
      <w:ins w:id="345" w:author="polyd" w:date="2024-12-24T12:09:56Z">
        <w:r>
          <w:rPr>
            <w:rFonts w:hint="default"/>
            <w:lang w:val="ru-RU"/>
          </w:rPr>
          <w:t>е</w:t>
        </w:r>
      </w:ins>
      <w:ins w:id="346" w:author="polyd" w:date="2024-12-24T12:09:57Z">
        <w:r>
          <w:rPr>
            <w:rFonts w:hint="default"/>
            <w:lang w:val="ru-RU"/>
          </w:rPr>
          <w:t xml:space="preserve">ски </w:t>
        </w:r>
      </w:ins>
      <w:ins w:id="347" w:author="polyd" w:date="2024-12-24T12:09:58Z">
        <w:r>
          <w:rPr>
            <w:rFonts w:hint="default"/>
            <w:lang w:val="ru-RU"/>
          </w:rPr>
          <w:t>нер</w:t>
        </w:r>
      </w:ins>
      <w:ins w:id="348" w:author="polyd" w:date="2024-12-24T12:09:59Z">
        <w:r>
          <w:rPr>
            <w:rFonts w:hint="default"/>
            <w:lang w:val="ru-RU"/>
          </w:rPr>
          <w:t>еа</w:t>
        </w:r>
      </w:ins>
      <w:ins w:id="349" w:author="polyd" w:date="2024-12-24T12:10:00Z">
        <w:r>
          <w:rPr>
            <w:rFonts w:hint="default"/>
            <w:lang w:val="ru-RU"/>
          </w:rPr>
          <w:t>ли</w:t>
        </w:r>
      </w:ins>
      <w:ins w:id="350" w:author="polyd" w:date="2024-12-24T12:10:01Z">
        <w:r>
          <w:rPr>
            <w:rFonts w:hint="default"/>
            <w:lang w:val="ru-RU"/>
          </w:rPr>
          <w:t>ст</w:t>
        </w:r>
      </w:ins>
      <w:ins w:id="351" w:author="polyd" w:date="2024-12-24T12:10:02Z">
        <w:r>
          <w:rPr>
            <w:rFonts w:hint="default"/>
            <w:lang w:val="ru-RU"/>
          </w:rPr>
          <w:t>ично</w:t>
        </w:r>
      </w:ins>
      <w:ins w:id="352" w:author="polyd" w:date="2024-12-24T12:10:03Z">
        <w:r>
          <w:rPr>
            <w:rFonts w:hint="default"/>
            <w:lang w:val="ru-RU"/>
          </w:rPr>
          <w:t>.</w:t>
        </w:r>
      </w:ins>
      <w:ins w:id="353" w:author="polyd" w:date="2024-12-24T12:10:04Z">
        <w:r>
          <w:rPr>
            <w:rFonts w:hint="default"/>
            <w:lang w:val="ru-RU"/>
          </w:rPr>
          <w:t xml:space="preserve"> </w:t>
        </w:r>
      </w:ins>
      <w:ins w:id="354" w:author="polyd" w:date="2024-12-24T12:10:05Z">
        <w:r>
          <w:rPr>
            <w:rFonts w:hint="default"/>
            <w:lang w:val="ru-RU"/>
          </w:rPr>
          <w:t>Поэт</w:t>
        </w:r>
      </w:ins>
      <w:ins w:id="355" w:author="polyd" w:date="2024-12-24T12:10:06Z">
        <w:r>
          <w:rPr>
            <w:rFonts w:hint="default"/>
            <w:lang w:val="ru-RU"/>
          </w:rPr>
          <w:t xml:space="preserve">ому </w:t>
        </w:r>
      </w:ins>
      <w:ins w:id="356" w:author="polyd" w:date="2024-12-24T12:10:08Z">
        <w:r>
          <w:rPr>
            <w:rFonts w:hint="default"/>
            <w:lang w:val="ru-RU"/>
          </w:rPr>
          <w:t xml:space="preserve">более </w:t>
        </w:r>
      </w:ins>
      <w:ins w:id="357" w:author="polyd" w:date="2024-12-24T12:10:15Z">
        <w:r>
          <w:rPr>
            <w:rFonts w:hint="default"/>
            <w:lang w:val="ru-RU"/>
          </w:rPr>
          <w:t>в</w:t>
        </w:r>
      </w:ins>
      <w:ins w:id="358" w:author="polyd" w:date="2024-12-24T12:10:16Z">
        <w:r>
          <w:rPr>
            <w:rFonts w:hint="default"/>
            <w:lang w:val="ru-RU"/>
          </w:rPr>
          <w:t>еро</w:t>
        </w:r>
      </w:ins>
      <w:ins w:id="359" w:author="polyd" w:date="2024-12-24T12:10:19Z">
        <w:r>
          <w:rPr>
            <w:rFonts w:hint="default"/>
            <w:lang w:val="ru-RU"/>
          </w:rPr>
          <w:t>ят</w:t>
        </w:r>
      </w:ins>
      <w:ins w:id="360" w:author="polyd" w:date="2024-12-24T12:10:20Z">
        <w:r>
          <w:rPr>
            <w:rFonts w:hint="default"/>
            <w:lang w:val="ru-RU"/>
          </w:rPr>
          <w:t xml:space="preserve">ным </w:t>
        </w:r>
      </w:ins>
      <w:ins w:id="361" w:author="polyd" w:date="2024-12-24T12:10:28Z">
        <w:r>
          <w:rPr>
            <w:rFonts w:hint="default"/>
            <w:lang w:val="ru-RU"/>
          </w:rPr>
          <w:t>я</w:t>
        </w:r>
      </w:ins>
      <w:ins w:id="362" w:author="polyd" w:date="2024-12-24T12:10:29Z">
        <w:r>
          <w:rPr>
            <w:rFonts w:hint="default"/>
            <w:lang w:val="ru-RU"/>
          </w:rPr>
          <w:t>влят</w:t>
        </w:r>
      </w:ins>
      <w:ins w:id="363" w:author="polyd" w:date="2024-12-24T12:10:30Z">
        <w:r>
          <w:rPr>
            <w:rFonts w:hint="default"/>
            <w:lang w:val="ru-RU"/>
          </w:rPr>
          <w:t xml:space="preserve">ся </w:t>
        </w:r>
      </w:ins>
      <w:del w:id="364" w:author="polyd" w:date="2024-12-24T12:03:04Z">
        <w:r>
          <w:rPr>
            <w:rFonts w:hint="default"/>
          </w:rPr>
          <w:delText xml:space="preserve"> У M.trossulus эти адаптивные механизмы выражены хуже. </w:delText>
        </w:r>
      </w:del>
      <w:del w:id="365" w:author="polyd" w:date="2024-12-24T12:10:33Z">
        <w:r>
          <w:rPr>
            <w:rFonts w:hint="default"/>
          </w:rPr>
          <w:delText>Д</w:delText>
        </w:r>
      </w:del>
      <w:ins w:id="366" w:author="polyd" w:date="2024-12-24T12:10:34Z">
        <w:r>
          <w:rPr>
            <w:rFonts w:hint="default"/>
            <w:lang w:val="ru-RU"/>
          </w:rPr>
          <w:t>д</w:t>
        </w:r>
      </w:ins>
      <w:r>
        <w:rPr>
          <w:rFonts w:hint="default"/>
        </w:rPr>
        <w:t>ругое объяснение</w:t>
      </w:r>
      <w:ins w:id="367" w:author="polyd" w:date="2024-12-24T12:10:37Z">
        <w:r>
          <w:rPr>
            <w:rFonts w:hint="default"/>
            <w:lang w:val="ru-RU"/>
          </w:rPr>
          <w:t>,</w:t>
        </w:r>
      </w:ins>
      <w:ins w:id="368" w:author="polyd" w:date="2024-12-24T12:10:38Z">
        <w:r>
          <w:rPr>
            <w:rFonts w:hint="default"/>
            <w:lang w:val="ru-RU"/>
          </w:rPr>
          <w:t xml:space="preserve"> кото</w:t>
        </w:r>
      </w:ins>
      <w:ins w:id="369" w:author="polyd" w:date="2024-12-24T12:10:39Z">
        <w:r>
          <w:rPr>
            <w:rFonts w:hint="default"/>
            <w:lang w:val="ru-RU"/>
          </w:rPr>
          <w:t>рое</w:t>
        </w:r>
      </w:ins>
      <w:r>
        <w:rPr>
          <w:rFonts w:hint="default"/>
        </w:rPr>
        <w:t xml:space="preserve"> заключается в том, что у двух видов мидий створки раковины имеют разную толщину, а, следовательно, и разную гибкость</w:t>
      </w:r>
      <w:ins w:id="370" w:author="polyd" w:date="2024-12-24T12:03:18Z">
        <w:r>
          <w:rPr>
            <w:rFonts w:hint="default"/>
            <w:lang w:val="ru-RU"/>
          </w:rPr>
          <w:t xml:space="preserve"> (</w:t>
        </w:r>
      </w:ins>
      <w:ins w:id="371" w:author="polyd" w:date="2024-12-24T12:03:20Z">
        <w:r>
          <w:rPr>
            <w:rFonts w:hint="default"/>
            <w:lang w:val="en-US"/>
          </w:rPr>
          <w:t>Be</w:t>
        </w:r>
      </w:ins>
      <w:ins w:id="372" w:author="polyd" w:date="2024-12-24T12:03:22Z">
        <w:r>
          <w:rPr>
            <w:rFonts w:hint="default"/>
            <w:lang w:val="en-US"/>
          </w:rPr>
          <w:t>aum</w:t>
        </w:r>
      </w:ins>
      <w:ins w:id="373" w:author="polyd" w:date="2024-12-24T12:03:23Z">
        <w:r>
          <w:rPr>
            <w:rFonts w:hint="default"/>
            <w:lang w:val="en-US"/>
          </w:rPr>
          <w:t>on</w:t>
        </w:r>
      </w:ins>
      <w:ins w:id="374" w:author="polyd" w:date="2024-12-24T12:03:24Z">
        <w:r>
          <w:rPr>
            <w:rFonts w:hint="default"/>
            <w:lang w:val="en-US"/>
          </w:rPr>
          <w:t>d</w:t>
        </w:r>
      </w:ins>
      <w:ins w:id="375" w:author="polyd" w:date="2024-12-24T12:03:26Z">
        <w:r>
          <w:rPr>
            <w:rFonts w:hint="default"/>
            <w:lang w:val="en-US"/>
          </w:rPr>
          <w:t xml:space="preserve"> +</w:t>
        </w:r>
      </w:ins>
      <w:ins w:id="376" w:author="polyd" w:date="2024-12-24T12:03:27Z">
        <w:r>
          <w:rPr>
            <w:rFonts w:hint="default"/>
            <w:lang w:val="en-US"/>
          </w:rPr>
          <w:t>+</w:t>
        </w:r>
      </w:ins>
      <w:ins w:id="377" w:author="polyd" w:date="2024-12-24T12:03:29Z">
        <w:r>
          <w:rPr>
            <w:rFonts w:hint="default"/>
            <w:lang w:val="en-US"/>
          </w:rPr>
          <w:t>;</w:t>
        </w:r>
      </w:ins>
      <w:ins w:id="378" w:author="polyd" w:date="2024-12-24T12:03:30Z">
        <w:r>
          <w:rPr>
            <w:rFonts w:hint="default"/>
            <w:lang w:val="en-US"/>
          </w:rPr>
          <w:t xml:space="preserve"> </w:t>
        </w:r>
      </w:ins>
      <w:ins w:id="379" w:author="polyd" w:date="2024-12-24T12:03:39Z">
        <w:r>
          <w:rPr>
            <w:rFonts w:hint="default"/>
            <w:lang w:val="ru-RU"/>
          </w:rPr>
          <w:t>К</w:t>
        </w:r>
      </w:ins>
      <w:ins w:id="380" w:author="polyd" w:date="2024-12-24T12:03:40Z">
        <w:r>
          <w:rPr>
            <w:rFonts w:hint="default"/>
            <w:lang w:val="ru-RU"/>
          </w:rPr>
          <w:t>ири</w:t>
        </w:r>
      </w:ins>
      <w:ins w:id="381" w:author="polyd" w:date="2024-12-24T12:03:41Z">
        <w:r>
          <w:rPr>
            <w:rFonts w:hint="default"/>
            <w:lang w:val="ru-RU"/>
          </w:rPr>
          <w:t>ллов</w:t>
        </w:r>
      </w:ins>
      <w:ins w:id="382" w:author="polyd" w:date="2024-12-24T12:03:42Z">
        <w:r>
          <w:rPr>
            <w:rFonts w:hint="default"/>
            <w:lang w:val="ru-RU"/>
          </w:rPr>
          <w:t xml:space="preserve"> </w:t>
        </w:r>
      </w:ins>
      <w:ins w:id="383" w:author="polyd" w:date="2024-12-24T12:03:43Z">
        <w:r>
          <w:rPr>
            <w:rFonts w:hint="default"/>
            <w:lang w:val="ru-RU"/>
          </w:rPr>
          <w:t>+++</w:t>
        </w:r>
      </w:ins>
      <w:ins w:id="384" w:author="polyd" w:date="2024-12-24T12:03:44Z">
        <w:r>
          <w:rPr>
            <w:rFonts w:hint="default"/>
            <w:lang w:val="ru-RU"/>
          </w:rPr>
          <w:t>)</w:t>
        </w:r>
      </w:ins>
      <w:r>
        <w:rPr>
          <w:rFonts w:hint="default"/>
        </w:rPr>
        <w:t xml:space="preserve">. </w:t>
      </w:r>
      <w:del w:id="385" w:author="polyd" w:date="2024-12-24T12:07:12Z">
        <w:r>
          <w:rPr>
            <w:rFonts w:hint="default"/>
          </w:rPr>
          <w:delText>Створки</w:delText>
        </w:r>
      </w:del>
      <w:ins w:id="386" w:author="polyd" w:date="2024-12-24T12:07:12Z">
        <w:r>
          <w:rPr>
            <w:rFonts w:hint="default"/>
            <w:lang w:val="ru-RU"/>
          </w:rPr>
          <w:t>Р</w:t>
        </w:r>
      </w:ins>
      <w:ins w:id="387" w:author="polyd" w:date="2024-12-24T12:07:16Z">
        <w:r>
          <w:rPr>
            <w:rFonts w:hint="default"/>
            <w:lang w:val="ru-RU"/>
          </w:rPr>
          <w:t>а</w:t>
        </w:r>
      </w:ins>
      <w:ins w:id="388" w:author="polyd" w:date="2024-12-24T12:07:12Z">
        <w:r>
          <w:rPr>
            <w:rFonts w:hint="default"/>
            <w:lang w:val="ru-RU"/>
          </w:rPr>
          <w:t>к</w:t>
        </w:r>
      </w:ins>
      <w:ins w:id="389" w:author="polyd" w:date="2024-12-24T12:07:13Z">
        <w:r>
          <w:rPr>
            <w:rFonts w:hint="default"/>
            <w:lang w:val="ru-RU"/>
          </w:rPr>
          <w:t>ов</w:t>
        </w:r>
      </w:ins>
      <w:ins w:id="390" w:author="polyd" w:date="2024-12-24T12:10:54Z">
        <w:r>
          <w:rPr>
            <w:rFonts w:hint="default"/>
            <w:lang w:val="ru-RU"/>
          </w:rPr>
          <w:t>и</w:t>
        </w:r>
      </w:ins>
      <w:ins w:id="391" w:author="polyd" w:date="2024-12-24T12:07:13Z">
        <w:r>
          <w:rPr>
            <w:rFonts w:hint="default"/>
            <w:lang w:val="ru-RU"/>
          </w:rPr>
          <w:t>ны</w:t>
        </w:r>
      </w:ins>
      <w:r>
        <w:rPr>
          <w:rFonts w:hint="default"/>
        </w:rPr>
        <w:t xml:space="preserve"> M. trossulus </w:t>
      </w:r>
      <w:ins w:id="392" w:author="polyd" w:date="2024-12-24T12:06:51Z">
        <w:r>
          <w:rPr>
            <w:rFonts w:hint="default"/>
            <w:lang w:val="ru-RU"/>
          </w:rPr>
          <w:t>б</w:t>
        </w:r>
      </w:ins>
      <w:ins w:id="393" w:author="polyd" w:date="2024-12-24T12:06:52Z">
        <w:r>
          <w:rPr>
            <w:rFonts w:hint="default"/>
            <w:lang w:val="ru-RU"/>
          </w:rPr>
          <w:t>олее т</w:t>
        </w:r>
      </w:ins>
      <w:ins w:id="394" w:author="polyd" w:date="2024-12-24T12:06:53Z">
        <w:r>
          <w:rPr>
            <w:rFonts w:hint="default"/>
            <w:lang w:val="ru-RU"/>
          </w:rPr>
          <w:t xml:space="preserve">онкие </w:t>
        </w:r>
      </w:ins>
      <w:ins w:id="395" w:author="polyd" w:date="2024-12-24T12:06:54Z">
        <w:r>
          <w:rPr>
            <w:rFonts w:hint="default"/>
            <w:lang w:val="ru-RU"/>
          </w:rPr>
          <w:t>и боле</w:t>
        </w:r>
      </w:ins>
      <w:ins w:id="396" w:author="polyd" w:date="2024-12-24T12:06:55Z">
        <w:r>
          <w:rPr>
            <w:rFonts w:hint="default"/>
            <w:lang w:val="ru-RU"/>
          </w:rPr>
          <w:t>е гиб</w:t>
        </w:r>
      </w:ins>
      <w:ins w:id="397" w:author="polyd" w:date="2024-12-24T12:06:56Z">
        <w:r>
          <w:rPr>
            <w:rFonts w:hint="default"/>
            <w:lang w:val="ru-RU"/>
          </w:rPr>
          <w:t>кие</w:t>
        </w:r>
      </w:ins>
      <w:del w:id="398" w:author="polyd" w:date="2024-12-24T12:06:51Z">
        <w:r>
          <w:rPr>
            <w:rFonts w:hint="default"/>
          </w:rPr>
          <w:delText>т</w:delText>
        </w:r>
      </w:del>
      <w:del w:id="399" w:author="polyd" w:date="2024-12-24T12:06:50Z">
        <w:r>
          <w:rPr>
            <w:rFonts w:hint="default"/>
          </w:rPr>
          <w:delText>онь</w:delText>
        </w:r>
      </w:del>
      <w:del w:id="400" w:author="polyd" w:date="2024-12-24T12:06:49Z">
        <w:r>
          <w:rPr>
            <w:rFonts w:hint="default"/>
          </w:rPr>
          <w:delText>ше</w:delText>
        </w:r>
      </w:del>
      <w:r>
        <w:rPr>
          <w:rFonts w:hint="default"/>
        </w:rPr>
        <w:t>,</w:t>
      </w:r>
      <w:ins w:id="401" w:author="polyd" w:date="2024-12-24T12:06:59Z">
        <w:r>
          <w:rPr>
            <w:rFonts w:hint="default"/>
            <w:lang w:val="ru-RU"/>
          </w:rPr>
          <w:t xml:space="preserve"> </w:t>
        </w:r>
      </w:ins>
      <w:ins w:id="402" w:author="polyd" w:date="2024-12-24T12:07:01Z">
        <w:r>
          <w:rPr>
            <w:rFonts w:hint="default"/>
            <w:lang w:val="ru-RU"/>
          </w:rPr>
          <w:t>а</w:t>
        </w:r>
      </w:ins>
      <w:r>
        <w:rPr>
          <w:rFonts w:hint="default"/>
        </w:rPr>
        <w:t xml:space="preserve"> поэтому звездам легче их вскрывать</w:t>
      </w:r>
      <w:ins w:id="403" w:author="polyd" w:date="2024-12-24T12:06:15Z">
        <w:r>
          <w:rPr>
            <w:rFonts w:hint="default"/>
            <w:lang w:val="ru-RU"/>
          </w:rPr>
          <w:t xml:space="preserve">, </w:t>
        </w:r>
      </w:ins>
      <w:ins w:id="404" w:author="polyd" w:date="2024-12-24T12:06:16Z">
        <w:r>
          <w:rPr>
            <w:rFonts w:hint="default"/>
            <w:lang w:val="ru-RU"/>
          </w:rPr>
          <w:t>раст</w:t>
        </w:r>
      </w:ins>
      <w:ins w:id="405" w:author="polyd" w:date="2024-12-24T12:06:17Z">
        <w:r>
          <w:rPr>
            <w:rFonts w:hint="default"/>
            <w:lang w:val="ru-RU"/>
          </w:rPr>
          <w:t>яги</w:t>
        </w:r>
      </w:ins>
      <w:ins w:id="406" w:author="polyd" w:date="2024-12-24T12:06:18Z">
        <w:r>
          <w:rPr>
            <w:rFonts w:hint="default"/>
            <w:lang w:val="ru-RU"/>
          </w:rPr>
          <w:t xml:space="preserve">вая </w:t>
        </w:r>
      </w:ins>
      <w:ins w:id="407" w:author="polyd" w:date="2024-12-24T12:06:20Z">
        <w:r>
          <w:rPr>
            <w:rFonts w:hint="default"/>
            <w:lang w:val="ru-RU"/>
          </w:rPr>
          <w:t>створ</w:t>
        </w:r>
      </w:ins>
      <w:ins w:id="408" w:author="polyd" w:date="2024-12-24T12:06:21Z">
        <w:r>
          <w:rPr>
            <w:rFonts w:hint="default"/>
            <w:lang w:val="ru-RU"/>
          </w:rPr>
          <w:t>ки</w:t>
        </w:r>
      </w:ins>
      <w:r>
        <w:rPr>
          <w:rFonts w:hint="default"/>
        </w:rPr>
        <w:t xml:space="preserve"> (Khaitov et al., 2021)</w:t>
      </w:r>
      <w:ins w:id="409" w:author="polyd" w:date="2024-12-24T12:04:01Z">
        <w:r>
          <w:rPr>
            <w:rFonts w:hint="default"/>
            <w:lang w:val="ru-RU"/>
          </w:rPr>
          <w:t>.</w:t>
        </w:r>
      </w:ins>
      <w:ins w:id="410" w:author="polyd" w:date="2024-12-24T12:04:30Z">
        <w:r>
          <w:rPr>
            <w:rFonts w:hint="default"/>
            <w:lang w:val="ru-RU"/>
          </w:rPr>
          <w:t xml:space="preserve"> </w:t>
        </w:r>
      </w:ins>
      <w:ins w:id="411" w:author="polyd" w:date="2024-12-24T12:11:05Z">
        <w:r>
          <w:rPr>
            <w:rFonts w:hint="default"/>
            <w:lang w:val="ru-RU"/>
          </w:rPr>
          <w:t>О</w:t>
        </w:r>
      </w:ins>
      <w:ins w:id="412" w:author="polyd" w:date="2024-12-24T12:11:06Z">
        <w:r>
          <w:rPr>
            <w:rFonts w:hint="default"/>
            <w:lang w:val="ru-RU"/>
          </w:rPr>
          <w:t>днако</w:t>
        </w:r>
      </w:ins>
      <w:ins w:id="413" w:author="polyd" w:date="2024-12-24T12:11:07Z">
        <w:r>
          <w:rPr>
            <w:rFonts w:hint="default"/>
            <w:lang w:val="ru-RU"/>
          </w:rPr>
          <w:t>, в</w:t>
        </w:r>
      </w:ins>
      <w:ins w:id="414" w:author="polyd" w:date="2024-12-24T12:11:08Z">
        <w:r>
          <w:rPr>
            <w:rFonts w:hint="default"/>
            <w:lang w:val="ru-RU"/>
          </w:rPr>
          <w:t>не за</w:t>
        </w:r>
      </w:ins>
      <w:ins w:id="415" w:author="polyd" w:date="2024-12-24T12:11:09Z">
        <w:r>
          <w:rPr>
            <w:rFonts w:hint="default"/>
            <w:lang w:val="ru-RU"/>
          </w:rPr>
          <w:t>висим</w:t>
        </w:r>
      </w:ins>
      <w:ins w:id="416" w:author="polyd" w:date="2024-12-24T12:11:10Z">
        <w:r>
          <w:rPr>
            <w:rFonts w:hint="default"/>
            <w:lang w:val="ru-RU"/>
          </w:rPr>
          <w:t xml:space="preserve">ости </w:t>
        </w:r>
      </w:ins>
      <w:ins w:id="417" w:author="polyd" w:date="2024-12-24T12:11:11Z">
        <w:r>
          <w:rPr>
            <w:rFonts w:hint="default"/>
            <w:lang w:val="ru-RU"/>
          </w:rPr>
          <w:t>от т</w:t>
        </w:r>
      </w:ins>
      <w:ins w:id="418" w:author="polyd" w:date="2024-12-24T12:11:12Z">
        <w:r>
          <w:rPr>
            <w:rFonts w:hint="default"/>
            <w:lang w:val="ru-RU"/>
          </w:rPr>
          <w:t>ого</w:t>
        </w:r>
      </w:ins>
      <w:ins w:id="419" w:author="polyd" w:date="2024-12-24T12:11:17Z">
        <w:r>
          <w:rPr>
            <w:rFonts w:hint="default"/>
            <w:lang w:val="ru-RU"/>
          </w:rPr>
          <w:t xml:space="preserve"> </w:t>
        </w:r>
      </w:ins>
      <w:ins w:id="420" w:author="polyd" w:date="2024-12-24T12:11:18Z">
        <w:r>
          <w:rPr>
            <w:rFonts w:hint="default"/>
            <w:lang w:val="ru-RU"/>
          </w:rPr>
          <w:t xml:space="preserve">какой </w:t>
        </w:r>
      </w:ins>
      <w:ins w:id="421" w:author="polyd" w:date="2024-12-24T12:11:19Z">
        <w:r>
          <w:rPr>
            <w:rFonts w:hint="default"/>
            <w:lang w:val="ru-RU"/>
          </w:rPr>
          <w:t>ме</w:t>
        </w:r>
      </w:ins>
      <w:ins w:id="422" w:author="polyd" w:date="2024-12-24T12:11:20Z">
        <w:r>
          <w:rPr>
            <w:rFonts w:hint="default"/>
            <w:lang w:val="ru-RU"/>
          </w:rPr>
          <w:t>х</w:t>
        </w:r>
      </w:ins>
      <w:ins w:id="423" w:author="polyd" w:date="2024-12-24T12:11:21Z">
        <w:r>
          <w:rPr>
            <w:rFonts w:hint="default"/>
            <w:lang w:val="ru-RU"/>
          </w:rPr>
          <w:t>ани</w:t>
        </w:r>
      </w:ins>
      <w:ins w:id="424" w:author="polyd" w:date="2024-12-24T12:11:22Z">
        <w:r>
          <w:rPr>
            <w:rFonts w:hint="default"/>
            <w:lang w:val="ru-RU"/>
          </w:rPr>
          <w:t xml:space="preserve">зм </w:t>
        </w:r>
      </w:ins>
      <w:ins w:id="425" w:author="polyd" w:date="2024-12-24T12:11:23Z">
        <w:r>
          <w:rPr>
            <w:rFonts w:hint="default"/>
            <w:lang w:val="ru-RU"/>
          </w:rPr>
          <w:t>ле</w:t>
        </w:r>
      </w:ins>
      <w:ins w:id="426" w:author="polyd" w:date="2024-12-24T12:11:24Z">
        <w:r>
          <w:rPr>
            <w:rFonts w:hint="default"/>
            <w:lang w:val="ru-RU"/>
          </w:rPr>
          <w:t>ж</w:t>
        </w:r>
      </w:ins>
      <w:ins w:id="427" w:author="polyd" w:date="2024-12-24T12:11:25Z">
        <w:r>
          <w:rPr>
            <w:rFonts w:hint="default"/>
            <w:lang w:val="ru-RU"/>
          </w:rPr>
          <w:t xml:space="preserve">ит </w:t>
        </w:r>
      </w:ins>
      <w:ins w:id="428" w:author="polyd" w:date="2024-12-24T12:11:32Z">
        <w:r>
          <w:rPr>
            <w:rFonts w:hint="default"/>
            <w:lang w:val="ru-RU"/>
          </w:rPr>
          <w:t>в осн</w:t>
        </w:r>
      </w:ins>
      <w:ins w:id="429" w:author="polyd" w:date="2024-12-24T12:11:33Z">
        <w:r>
          <w:rPr>
            <w:rFonts w:hint="default"/>
            <w:lang w:val="ru-RU"/>
          </w:rPr>
          <w:t xml:space="preserve">ове </w:t>
        </w:r>
      </w:ins>
      <w:ins w:id="430" w:author="polyd" w:date="2024-12-24T12:11:45Z">
        <w:r>
          <w:rPr>
            <w:rFonts w:hint="default"/>
            <w:lang w:val="ru-RU"/>
          </w:rPr>
          <w:t>нер</w:t>
        </w:r>
      </w:ins>
      <w:ins w:id="431" w:author="polyd" w:date="2024-12-24T12:11:46Z">
        <w:r>
          <w:rPr>
            <w:rFonts w:hint="default"/>
            <w:lang w:val="ru-RU"/>
          </w:rPr>
          <w:t>авно</w:t>
        </w:r>
      </w:ins>
      <w:ins w:id="432" w:author="polyd" w:date="2024-12-24T12:11:47Z">
        <w:r>
          <w:rPr>
            <w:rFonts w:hint="default"/>
            <w:lang w:val="ru-RU"/>
          </w:rPr>
          <w:t>значн</w:t>
        </w:r>
      </w:ins>
      <w:ins w:id="433" w:author="polyd" w:date="2024-12-24T12:11:48Z">
        <w:r>
          <w:rPr>
            <w:rFonts w:hint="default"/>
            <w:lang w:val="ru-RU"/>
          </w:rPr>
          <w:t>ых п</w:t>
        </w:r>
      </w:ins>
      <w:ins w:id="434" w:author="polyd" w:date="2024-12-24T12:11:49Z">
        <w:r>
          <w:rPr>
            <w:rFonts w:hint="default"/>
            <w:lang w:val="ru-RU"/>
          </w:rPr>
          <w:t>редпо</w:t>
        </w:r>
      </w:ins>
      <w:ins w:id="435" w:author="polyd" w:date="2024-12-24T12:11:50Z">
        <w:r>
          <w:rPr>
            <w:rFonts w:hint="default"/>
            <w:lang w:val="ru-RU"/>
          </w:rPr>
          <w:t>чтени</w:t>
        </w:r>
      </w:ins>
      <w:ins w:id="436" w:author="polyd" w:date="2024-12-24T12:11:56Z">
        <w:r>
          <w:rPr>
            <w:rFonts w:hint="default"/>
            <w:lang w:val="ru-RU"/>
          </w:rPr>
          <w:t xml:space="preserve">й </w:t>
        </w:r>
      </w:ins>
      <w:ins w:id="437" w:author="polyd" w:date="2024-12-24T12:12:03Z">
        <w:r>
          <w:rPr>
            <w:rFonts w:hint="default"/>
            <w:lang w:val="ru-RU"/>
          </w:rPr>
          <w:t xml:space="preserve">со </w:t>
        </w:r>
      </w:ins>
      <w:ins w:id="438" w:author="polyd" w:date="2024-12-24T12:12:04Z">
        <w:r>
          <w:rPr>
            <w:rFonts w:hint="default"/>
            <w:lang w:val="ru-RU"/>
          </w:rPr>
          <w:t>стор</w:t>
        </w:r>
      </w:ins>
      <w:ins w:id="439" w:author="polyd" w:date="2024-12-24T12:12:05Z">
        <w:r>
          <w:rPr>
            <w:rFonts w:hint="default"/>
            <w:lang w:val="ru-RU"/>
          </w:rPr>
          <w:t>оны мо</w:t>
        </w:r>
      </w:ins>
      <w:ins w:id="440" w:author="polyd" w:date="2024-12-24T12:12:06Z">
        <w:r>
          <w:rPr>
            <w:rFonts w:hint="default"/>
            <w:lang w:val="ru-RU"/>
          </w:rPr>
          <w:t>рски</w:t>
        </w:r>
      </w:ins>
      <w:ins w:id="441" w:author="polyd" w:date="2024-12-24T12:12:07Z">
        <w:r>
          <w:rPr>
            <w:rFonts w:hint="default"/>
            <w:lang w:val="ru-RU"/>
          </w:rPr>
          <w:t>х зв</w:t>
        </w:r>
      </w:ins>
      <w:ins w:id="442" w:author="polyd" w:date="2024-12-24T12:12:08Z">
        <w:r>
          <w:rPr>
            <w:rFonts w:hint="default"/>
            <w:lang w:val="ru-RU"/>
          </w:rPr>
          <w:t>езд</w:t>
        </w:r>
      </w:ins>
      <w:ins w:id="443" w:author="polyd" w:date="2024-12-24T12:12:09Z">
        <w:r>
          <w:rPr>
            <w:rFonts w:hint="default"/>
            <w:lang w:val="ru-RU"/>
          </w:rPr>
          <w:t xml:space="preserve"> </w:t>
        </w:r>
      </w:ins>
      <w:ins w:id="444" w:author="polyd" w:date="2024-12-24T12:12:10Z">
        <w:r>
          <w:rPr>
            <w:rFonts w:hint="default"/>
            <w:lang w:val="ru-RU"/>
          </w:rPr>
          <w:t xml:space="preserve">двух </w:t>
        </w:r>
      </w:ins>
      <w:ins w:id="445" w:author="polyd" w:date="2024-12-24T12:12:11Z">
        <w:r>
          <w:rPr>
            <w:rFonts w:hint="default"/>
            <w:lang w:val="ru-RU"/>
          </w:rPr>
          <w:t>разны</w:t>
        </w:r>
      </w:ins>
      <w:ins w:id="446" w:author="polyd" w:date="2024-12-24T12:12:12Z">
        <w:r>
          <w:rPr>
            <w:rFonts w:hint="default"/>
            <w:lang w:val="ru-RU"/>
          </w:rPr>
          <w:t xml:space="preserve">х </w:t>
        </w:r>
      </w:ins>
      <w:ins w:id="447" w:author="polyd" w:date="2024-12-24T12:12:13Z">
        <w:r>
          <w:rPr>
            <w:rFonts w:hint="default"/>
            <w:lang w:val="ru-RU"/>
          </w:rPr>
          <w:t>в</w:t>
        </w:r>
      </w:ins>
      <w:ins w:id="448" w:author="polyd" w:date="2024-12-24T12:12:15Z">
        <w:r>
          <w:rPr>
            <w:rFonts w:hint="default"/>
            <w:lang w:val="ru-RU"/>
          </w:rPr>
          <w:t>идов</w:t>
        </w:r>
      </w:ins>
      <w:ins w:id="449" w:author="polyd" w:date="2024-12-24T12:12:16Z">
        <w:r>
          <w:rPr>
            <w:rFonts w:hint="default"/>
            <w:lang w:val="ru-RU"/>
          </w:rPr>
          <w:t xml:space="preserve"> </w:t>
        </w:r>
      </w:ins>
      <w:ins w:id="450" w:author="polyd" w:date="2024-12-24T12:12:18Z">
        <w:r>
          <w:rPr>
            <w:rFonts w:hint="default"/>
            <w:lang w:val="ru-RU"/>
          </w:rPr>
          <w:t>жерт</w:t>
        </w:r>
      </w:ins>
      <w:ins w:id="451" w:author="polyd" w:date="2024-12-24T12:12:19Z">
        <w:r>
          <w:rPr>
            <w:rFonts w:hint="default"/>
            <w:lang w:val="ru-RU"/>
          </w:rPr>
          <w:t>в</w:t>
        </w:r>
      </w:ins>
      <w:ins w:id="452" w:author="polyd" w:date="2024-12-24T12:12:21Z">
        <w:r>
          <w:rPr>
            <w:rFonts w:hint="default"/>
            <w:lang w:val="ru-RU"/>
          </w:rPr>
          <w:t>,</w:t>
        </w:r>
      </w:ins>
      <w:ins w:id="453" w:author="polyd" w:date="2024-12-24T12:12:22Z">
        <w:r>
          <w:rPr>
            <w:rFonts w:hint="default"/>
            <w:lang w:val="ru-RU"/>
          </w:rPr>
          <w:t xml:space="preserve"> </w:t>
        </w:r>
      </w:ins>
      <w:ins w:id="454" w:author="polyd" w:date="2024-12-24T12:12:42Z">
        <w:r>
          <w:rPr>
            <w:rFonts w:hint="default"/>
            <w:lang w:val="ru-RU"/>
          </w:rPr>
          <w:t>мож</w:t>
        </w:r>
      </w:ins>
      <w:ins w:id="455" w:author="polyd" w:date="2024-12-24T12:12:43Z">
        <w:r>
          <w:rPr>
            <w:rFonts w:hint="default"/>
            <w:lang w:val="ru-RU"/>
          </w:rPr>
          <w:t xml:space="preserve">но </w:t>
        </w:r>
      </w:ins>
      <w:ins w:id="456" w:author="polyd" w:date="2024-12-24T12:12:44Z">
        <w:r>
          <w:rPr>
            <w:rFonts w:hint="default"/>
            <w:lang w:val="ru-RU"/>
          </w:rPr>
          <w:t>утве</w:t>
        </w:r>
      </w:ins>
      <w:ins w:id="457" w:author="polyd" w:date="2024-12-24T12:12:45Z">
        <w:r>
          <w:rPr>
            <w:rFonts w:hint="default"/>
            <w:lang w:val="ru-RU"/>
          </w:rPr>
          <w:t>рждат</w:t>
        </w:r>
      </w:ins>
      <w:ins w:id="458" w:author="polyd" w:date="2024-12-24T12:12:46Z">
        <w:r>
          <w:rPr>
            <w:rFonts w:hint="default"/>
            <w:lang w:val="ru-RU"/>
          </w:rPr>
          <w:t>ь, чт</w:t>
        </w:r>
      </w:ins>
      <w:ins w:id="459" w:author="polyd" w:date="2024-12-24T12:12:47Z">
        <w:r>
          <w:rPr>
            <w:rFonts w:hint="default"/>
            <w:lang w:val="ru-RU"/>
          </w:rPr>
          <w:t xml:space="preserve">о </w:t>
        </w:r>
      </w:ins>
      <w:ins w:id="460" w:author="polyd" w:date="2024-12-24T12:12:48Z">
        <w:r>
          <w:rPr>
            <w:rFonts w:hint="default"/>
            <w:lang w:val="en-US"/>
          </w:rPr>
          <w:t>M</w:t>
        </w:r>
      </w:ins>
      <w:ins w:id="461" w:author="polyd" w:date="2024-12-24T12:12:49Z">
        <w:r>
          <w:rPr>
            <w:rFonts w:hint="default"/>
            <w:lang w:val="en-US"/>
          </w:rPr>
          <w:t>.</w:t>
        </w:r>
      </w:ins>
      <w:ins w:id="462" w:author="polyd" w:date="2024-12-24T12:12:50Z">
        <w:r>
          <w:rPr>
            <w:rFonts w:hint="default"/>
            <w:lang w:val="en-US"/>
          </w:rPr>
          <w:t>edul</w:t>
        </w:r>
      </w:ins>
      <w:ins w:id="463" w:author="polyd" w:date="2024-12-24T12:12:51Z">
        <w:r>
          <w:rPr>
            <w:rFonts w:hint="default"/>
            <w:lang w:val="en-US"/>
          </w:rPr>
          <w:t xml:space="preserve">is </w:t>
        </w:r>
      </w:ins>
      <w:ins w:id="464" w:author="polyd" w:date="2024-12-24T12:12:52Z">
        <w:r>
          <w:rPr>
            <w:rFonts w:hint="default"/>
            <w:lang w:val="ru-RU"/>
          </w:rPr>
          <w:t>лу</w:t>
        </w:r>
      </w:ins>
      <w:ins w:id="465" w:author="polyd" w:date="2024-12-24T12:12:53Z">
        <w:r>
          <w:rPr>
            <w:rFonts w:hint="default"/>
            <w:lang w:val="ru-RU"/>
          </w:rPr>
          <w:t>чше пр</w:t>
        </w:r>
      </w:ins>
      <w:ins w:id="466" w:author="polyd" w:date="2024-12-24T12:12:54Z">
        <w:r>
          <w:rPr>
            <w:rFonts w:hint="default"/>
            <w:lang w:val="ru-RU"/>
          </w:rPr>
          <w:t>испо</w:t>
        </w:r>
      </w:ins>
      <w:ins w:id="467" w:author="polyd" w:date="2024-12-24T12:12:57Z">
        <w:r>
          <w:rPr>
            <w:rFonts w:hint="default"/>
            <w:lang w:val="ru-RU"/>
          </w:rPr>
          <w:t>со</w:t>
        </w:r>
      </w:ins>
      <w:ins w:id="468" w:author="polyd" w:date="2024-12-24T12:12:58Z">
        <w:r>
          <w:rPr>
            <w:rFonts w:hint="default"/>
            <w:lang w:val="ru-RU"/>
          </w:rPr>
          <w:t>бл</w:t>
        </w:r>
      </w:ins>
      <w:ins w:id="469" w:author="polyd" w:date="2024-12-24T12:12:59Z">
        <w:r>
          <w:rPr>
            <w:rFonts w:hint="default"/>
            <w:lang w:val="ru-RU"/>
          </w:rPr>
          <w:t xml:space="preserve">ены </w:t>
        </w:r>
      </w:ins>
      <w:ins w:id="470" w:author="polyd" w:date="2024-12-24T12:13:14Z">
        <w:r>
          <w:rPr>
            <w:rFonts w:hint="default"/>
            <w:lang w:val="ru-RU"/>
          </w:rPr>
          <w:t>к в</w:t>
        </w:r>
      </w:ins>
      <w:ins w:id="471" w:author="polyd" w:date="2024-12-24T12:13:15Z">
        <w:r>
          <w:rPr>
            <w:rFonts w:hint="default"/>
            <w:lang w:val="ru-RU"/>
          </w:rPr>
          <w:t>лияни</w:t>
        </w:r>
      </w:ins>
      <w:ins w:id="472" w:author="polyd" w:date="2024-12-24T12:13:16Z">
        <w:r>
          <w:rPr>
            <w:rFonts w:hint="default"/>
            <w:lang w:val="ru-RU"/>
          </w:rPr>
          <w:t xml:space="preserve">ю </w:t>
        </w:r>
      </w:ins>
      <w:ins w:id="473" w:author="polyd" w:date="2024-12-24T12:13:19Z">
        <w:r>
          <w:rPr>
            <w:rFonts w:hint="default"/>
            <w:lang w:val="ru-RU"/>
          </w:rPr>
          <w:t>хи</w:t>
        </w:r>
      </w:ins>
      <w:ins w:id="474" w:author="polyd" w:date="2024-12-24T12:13:20Z">
        <w:r>
          <w:rPr>
            <w:rFonts w:hint="default"/>
            <w:lang w:val="ru-RU"/>
          </w:rPr>
          <w:t>щни</w:t>
        </w:r>
      </w:ins>
      <w:ins w:id="475" w:author="polyd" w:date="2024-12-24T12:13:21Z">
        <w:r>
          <w:rPr>
            <w:rFonts w:hint="default"/>
            <w:lang w:val="ru-RU"/>
          </w:rPr>
          <w:t>ков,</w:t>
        </w:r>
      </w:ins>
      <w:ins w:id="476" w:author="polyd" w:date="2024-12-24T12:13:22Z">
        <w:r>
          <w:rPr>
            <w:rFonts w:hint="default"/>
            <w:lang w:val="ru-RU"/>
          </w:rPr>
          <w:t xml:space="preserve"> че</w:t>
        </w:r>
      </w:ins>
      <w:ins w:id="477" w:author="polyd" w:date="2024-12-24T12:13:23Z">
        <w:r>
          <w:rPr>
            <w:rFonts w:hint="default"/>
            <w:lang w:val="ru-RU"/>
          </w:rPr>
          <w:t xml:space="preserve">м </w:t>
        </w:r>
      </w:ins>
      <w:ins w:id="478" w:author="polyd" w:date="2024-12-24T12:13:24Z">
        <w:r>
          <w:rPr>
            <w:rFonts w:hint="default"/>
            <w:lang w:val="en-US"/>
          </w:rPr>
          <w:t>M.</w:t>
        </w:r>
      </w:ins>
      <w:ins w:id="479" w:author="polyd" w:date="2024-12-24T12:13:25Z">
        <w:r>
          <w:rPr>
            <w:rFonts w:hint="default"/>
            <w:lang w:val="en-US"/>
          </w:rPr>
          <w:t>tr</w:t>
        </w:r>
      </w:ins>
      <w:ins w:id="480" w:author="polyd" w:date="2024-12-24T12:13:26Z">
        <w:r>
          <w:rPr>
            <w:rFonts w:hint="default"/>
            <w:lang w:val="en-US"/>
          </w:rPr>
          <w:t>o</w:t>
        </w:r>
      </w:ins>
      <w:ins w:id="481" w:author="polyd" w:date="2024-12-24T12:13:27Z">
        <w:r>
          <w:rPr>
            <w:rFonts w:hint="default"/>
            <w:lang w:val="en-US"/>
          </w:rPr>
          <w:t>ssulu</w:t>
        </w:r>
      </w:ins>
      <w:ins w:id="482" w:author="polyd" w:date="2024-12-24T12:13:28Z">
        <w:r>
          <w:rPr>
            <w:rFonts w:hint="default"/>
            <w:lang w:val="en-US"/>
          </w:rPr>
          <w:t>s.</w:t>
        </w:r>
      </w:ins>
      <w:ins w:id="483" w:author="polyd" w:date="2024-12-24T12:04:02Z">
        <w:r>
          <w:rPr>
            <w:rFonts w:hint="default"/>
            <w:lang w:val="ru-RU"/>
          </w:rPr>
          <w:t xml:space="preserve"> </w:t>
        </w:r>
      </w:ins>
    </w:p>
    <w:p w14:paraId="4B63574D">
      <w:pPr>
        <w:ind w:left="0" w:leftChars="0" w:firstLine="0" w:firstLineChars="0"/>
        <w:rPr>
          <w:ins w:id="484" w:author="polyd" w:date="2024-12-24T12:06:11Z"/>
          <w:rFonts w:hint="default"/>
          <w:lang w:val="ru-RU"/>
        </w:rPr>
      </w:pPr>
    </w:p>
    <w:p w14:paraId="1B18BA4F">
      <w:pPr>
        <w:ind w:left="0" w:leftChars="0" w:firstLine="0" w:firstLineChars="0"/>
        <w:rPr>
          <w:del w:id="485" w:author="polyd" w:date="2024-12-24T12:13:34Z"/>
          <w:rFonts w:hint="default"/>
          <w:lang w:val="ru-RU"/>
        </w:rPr>
      </w:pPr>
    </w:p>
    <w:p w14:paraId="63AB699A">
      <w:pPr>
        <w:ind w:left="0" w:leftChars="0" w:firstLine="0" w:firstLineChars="0"/>
        <w:rPr>
          <w:ins w:id="486" w:author="polyd" w:date="2024-12-24T12:17:49Z"/>
          <w:rFonts w:hint="default"/>
          <w:lang w:val="ru-RU"/>
        </w:rPr>
      </w:pPr>
      <w:r>
        <w:rPr>
          <w:rFonts w:hint="default"/>
        </w:rPr>
        <w:t>Учитывая наблюдаемую асимметрию, мы можем ожидать, что максимальная вероятность атаки морскими звездами будет в моноспецифичных поселениях M. trossulus</w:t>
      </w:r>
      <w:ins w:id="487" w:author="polyd" w:date="2024-12-24T12:14:00Z">
        <w:r>
          <w:rPr>
            <w:rFonts w:hint="default"/>
            <w:lang w:val="en-US"/>
          </w:rPr>
          <w:t xml:space="preserve">, </w:t>
        </w:r>
      </w:ins>
      <w:ins w:id="488" w:author="polyd" w:date="2024-12-24T12:14:05Z">
        <w:r>
          <w:rPr>
            <w:rFonts w:hint="default"/>
            <w:lang w:val="ru-RU"/>
          </w:rPr>
          <w:t xml:space="preserve">а </w:t>
        </w:r>
      </w:ins>
      <w:ins w:id="489" w:author="polyd" w:date="2024-12-24T12:14:06Z">
        <w:r>
          <w:rPr>
            <w:rFonts w:hint="default"/>
            <w:lang w:val="ru-RU"/>
          </w:rPr>
          <w:t>ми</w:t>
        </w:r>
      </w:ins>
      <w:ins w:id="490" w:author="polyd" w:date="2024-12-24T12:14:08Z">
        <w:r>
          <w:rPr>
            <w:rFonts w:hint="default"/>
            <w:lang w:val="ru-RU"/>
          </w:rPr>
          <w:t>ни</w:t>
        </w:r>
      </w:ins>
      <w:ins w:id="491" w:author="polyd" w:date="2024-12-24T12:14:09Z">
        <w:r>
          <w:rPr>
            <w:rFonts w:hint="default"/>
            <w:lang w:val="ru-RU"/>
          </w:rPr>
          <w:t>ма</w:t>
        </w:r>
      </w:ins>
      <w:ins w:id="492" w:author="polyd" w:date="2024-12-24T12:14:10Z">
        <w:r>
          <w:rPr>
            <w:rFonts w:hint="default"/>
            <w:lang w:val="ru-RU"/>
          </w:rPr>
          <w:t>льн</w:t>
        </w:r>
      </w:ins>
      <w:ins w:id="493" w:author="polyd" w:date="2024-12-24T12:14:11Z">
        <w:r>
          <w:rPr>
            <w:rFonts w:hint="default"/>
            <w:lang w:val="ru-RU"/>
          </w:rPr>
          <w:t>ой</w:t>
        </w:r>
      </w:ins>
      <w:ins w:id="494" w:author="polyd" w:date="2024-12-24T12:14:12Z">
        <w:r>
          <w:rPr>
            <w:rFonts w:hint="default"/>
            <w:lang w:val="ru-RU"/>
          </w:rPr>
          <w:t xml:space="preserve"> - </w:t>
        </w:r>
      </w:ins>
      <w:ins w:id="495" w:author="polyd" w:date="2024-12-24T12:14:13Z">
        <w:r>
          <w:rPr>
            <w:rFonts w:hint="default"/>
            <w:lang w:val="ru-RU"/>
          </w:rPr>
          <w:t>в</w:t>
        </w:r>
      </w:ins>
      <w:ins w:id="496" w:author="polyd" w:date="2024-12-24T12:14:14Z">
        <w:r>
          <w:rPr>
            <w:rFonts w:hint="default"/>
            <w:lang w:val="ru-RU"/>
          </w:rPr>
          <w:t xml:space="preserve"> моно</w:t>
        </w:r>
      </w:ins>
      <w:ins w:id="497" w:author="polyd" w:date="2024-12-24T12:14:15Z">
        <w:r>
          <w:rPr>
            <w:rFonts w:hint="default"/>
            <w:lang w:val="ru-RU"/>
          </w:rPr>
          <w:t>с</w:t>
        </w:r>
      </w:ins>
      <w:ins w:id="498" w:author="polyd" w:date="2024-12-24T12:14:16Z">
        <w:r>
          <w:rPr>
            <w:rFonts w:hint="default"/>
            <w:lang w:val="ru-RU"/>
          </w:rPr>
          <w:t>пе</w:t>
        </w:r>
      </w:ins>
      <w:ins w:id="499" w:author="polyd" w:date="2024-12-24T12:14:17Z">
        <w:r>
          <w:rPr>
            <w:rFonts w:hint="default"/>
            <w:lang w:val="ru-RU"/>
          </w:rPr>
          <w:t>цифи</w:t>
        </w:r>
      </w:ins>
      <w:ins w:id="500" w:author="polyd" w:date="2024-12-24T12:14:18Z">
        <w:r>
          <w:rPr>
            <w:rFonts w:hint="default"/>
            <w:lang w:val="ru-RU"/>
          </w:rPr>
          <w:t>чных</w:t>
        </w:r>
      </w:ins>
      <w:ins w:id="501" w:author="polyd" w:date="2024-12-24T12:14:19Z">
        <w:r>
          <w:rPr>
            <w:rFonts w:hint="default"/>
            <w:lang w:val="ru-RU"/>
          </w:rPr>
          <w:t xml:space="preserve"> </w:t>
        </w:r>
      </w:ins>
      <w:ins w:id="502" w:author="polyd" w:date="2024-12-24T12:14:20Z">
        <w:r>
          <w:rPr>
            <w:rFonts w:hint="default"/>
            <w:lang w:val="ru-RU"/>
          </w:rPr>
          <w:t>пос</w:t>
        </w:r>
      </w:ins>
      <w:ins w:id="503" w:author="polyd" w:date="2024-12-24T12:14:21Z">
        <w:r>
          <w:rPr>
            <w:rFonts w:hint="default"/>
            <w:lang w:val="ru-RU"/>
          </w:rPr>
          <w:t>еления</w:t>
        </w:r>
      </w:ins>
      <w:ins w:id="504" w:author="polyd" w:date="2024-12-24T12:14:22Z">
        <w:r>
          <w:rPr>
            <w:rFonts w:hint="default"/>
            <w:lang w:val="ru-RU"/>
          </w:rPr>
          <w:t>х</w:t>
        </w:r>
      </w:ins>
      <w:ins w:id="505" w:author="polyd" w:date="2024-12-24T12:14:27Z">
        <w:r>
          <w:rPr>
            <w:rFonts w:hint="default"/>
            <w:lang w:val="en-US"/>
          </w:rPr>
          <w:t xml:space="preserve"> </w:t>
        </w:r>
      </w:ins>
      <w:ins w:id="506" w:author="polyd" w:date="2024-12-24T12:14:28Z">
        <w:r>
          <w:rPr>
            <w:rFonts w:hint="default"/>
            <w:lang w:val="en-US"/>
          </w:rPr>
          <w:t>M.</w:t>
        </w:r>
      </w:ins>
      <w:ins w:id="507" w:author="polyd" w:date="2024-12-24T12:14:29Z">
        <w:r>
          <w:rPr>
            <w:rFonts w:hint="default"/>
            <w:lang w:val="en-US"/>
          </w:rPr>
          <w:t xml:space="preserve"> e</w:t>
        </w:r>
      </w:ins>
      <w:ins w:id="508" w:author="polyd" w:date="2024-12-24T12:14:30Z">
        <w:r>
          <w:rPr>
            <w:rFonts w:hint="default"/>
            <w:lang w:val="en-US"/>
          </w:rPr>
          <w:t>u</w:t>
        </w:r>
      </w:ins>
      <w:ins w:id="509" w:author="polyd" w:date="2024-12-24T12:14:40Z">
        <w:r>
          <w:rPr>
            <w:rFonts w:hint="default"/>
            <w:lang w:val="en-US"/>
          </w:rPr>
          <w:t>d</w:t>
        </w:r>
      </w:ins>
      <w:ins w:id="510" w:author="polyd" w:date="2024-12-24T12:14:30Z">
        <w:r>
          <w:rPr>
            <w:rFonts w:hint="default"/>
            <w:lang w:val="en-US"/>
          </w:rPr>
          <w:t>li</w:t>
        </w:r>
      </w:ins>
      <w:ins w:id="511" w:author="polyd" w:date="2024-12-24T12:14:31Z">
        <w:r>
          <w:rPr>
            <w:rFonts w:hint="default"/>
            <w:lang w:val="en-US"/>
          </w:rPr>
          <w:t>s</w:t>
        </w:r>
      </w:ins>
      <w:ins w:id="512" w:author="polyd" w:date="2024-12-24T12:14:32Z">
        <w:r>
          <w:rPr>
            <w:rFonts w:hint="default"/>
            <w:lang w:val="en-US"/>
          </w:rPr>
          <w:t>.</w:t>
        </w:r>
      </w:ins>
      <w:ins w:id="513" w:author="polyd" w:date="2024-12-24T12:14:43Z">
        <w:r>
          <w:rPr>
            <w:rFonts w:hint="default"/>
            <w:lang w:val="en-US"/>
          </w:rPr>
          <w:t xml:space="preserve"> </w:t>
        </w:r>
      </w:ins>
      <w:ins w:id="514" w:author="polyd" w:date="2024-12-24T12:14:46Z">
        <w:r>
          <w:rPr>
            <w:rFonts w:hint="default"/>
            <w:lang w:val="ru-RU"/>
          </w:rPr>
          <w:t>В см</w:t>
        </w:r>
      </w:ins>
      <w:ins w:id="515" w:author="polyd" w:date="2024-12-24T12:14:47Z">
        <w:r>
          <w:rPr>
            <w:rFonts w:hint="default"/>
            <w:lang w:val="ru-RU"/>
          </w:rPr>
          <w:t>ешанн</w:t>
        </w:r>
      </w:ins>
      <w:ins w:id="516" w:author="polyd" w:date="2024-12-24T12:14:48Z">
        <w:r>
          <w:rPr>
            <w:rFonts w:hint="default"/>
            <w:lang w:val="ru-RU"/>
          </w:rPr>
          <w:t>ых</w:t>
        </w:r>
      </w:ins>
      <w:ins w:id="517" w:author="polyd" w:date="2024-12-24T12:14:49Z">
        <w:r>
          <w:rPr>
            <w:rFonts w:hint="default"/>
            <w:lang w:val="ru-RU"/>
          </w:rPr>
          <w:t xml:space="preserve"> </w:t>
        </w:r>
      </w:ins>
      <w:ins w:id="518" w:author="polyd" w:date="2024-12-24T12:14:50Z">
        <w:r>
          <w:rPr>
            <w:rFonts w:hint="default"/>
            <w:lang w:val="ru-RU"/>
          </w:rPr>
          <w:t>поселе</w:t>
        </w:r>
      </w:ins>
      <w:ins w:id="519" w:author="polyd" w:date="2024-12-24T12:14:51Z">
        <w:r>
          <w:rPr>
            <w:rFonts w:hint="default"/>
            <w:lang w:val="ru-RU"/>
          </w:rPr>
          <w:t>ниях</w:t>
        </w:r>
      </w:ins>
      <w:ins w:id="520" w:author="polyd" w:date="2024-12-24T12:14:52Z">
        <w:r>
          <w:rPr>
            <w:rFonts w:hint="default"/>
            <w:lang w:val="ru-RU"/>
          </w:rPr>
          <w:t xml:space="preserve"> </w:t>
        </w:r>
      </w:ins>
      <w:ins w:id="521" w:author="polyd" w:date="2024-12-24T12:14:57Z">
        <w:r>
          <w:rPr>
            <w:rFonts w:hint="default"/>
            <w:lang w:val="ru-RU"/>
          </w:rPr>
          <w:t>м</w:t>
        </w:r>
      </w:ins>
      <w:ins w:id="522" w:author="polyd" w:date="2024-12-24T12:14:58Z">
        <w:r>
          <w:rPr>
            <w:rFonts w:hint="default"/>
            <w:lang w:val="ru-RU"/>
          </w:rPr>
          <w:t xml:space="preserve">ожно </w:t>
        </w:r>
      </w:ins>
      <w:ins w:id="523" w:author="polyd" w:date="2024-12-24T12:14:59Z">
        <w:r>
          <w:rPr>
            <w:rFonts w:hint="default"/>
            <w:lang w:val="ru-RU"/>
          </w:rPr>
          <w:t>ож</w:t>
        </w:r>
      </w:ins>
      <w:ins w:id="524" w:author="polyd" w:date="2024-12-24T12:15:00Z">
        <w:r>
          <w:rPr>
            <w:rFonts w:hint="default"/>
            <w:lang w:val="ru-RU"/>
          </w:rPr>
          <w:t>идать</w:t>
        </w:r>
      </w:ins>
      <w:ins w:id="525" w:author="polyd" w:date="2024-12-24T12:15:01Z">
        <w:r>
          <w:rPr>
            <w:rFonts w:hint="default"/>
            <w:lang w:val="ru-RU"/>
          </w:rPr>
          <w:t xml:space="preserve">, что </w:t>
        </w:r>
      </w:ins>
      <w:del w:id="526" w:author="polyd" w:date="2024-12-24T12:15:08Z">
        <w:r>
          <w:rPr>
            <w:rFonts w:hint="default"/>
          </w:rPr>
          <w:delText xml:space="preserve">, а в смешанных поселениях </w:delText>
        </w:r>
      </w:del>
      <w:r>
        <w:rPr>
          <w:rFonts w:hint="default"/>
        </w:rPr>
        <w:t xml:space="preserve">морские звезды будут выедать </w:t>
      </w:r>
      <w:ins w:id="527" w:author="polyd" w:date="2024-12-24T12:15:13Z">
        <w:r>
          <w:rPr>
            <w:rFonts w:hint="default"/>
            <w:lang w:val="ru-RU"/>
          </w:rPr>
          <w:t>при</w:t>
        </w:r>
      </w:ins>
      <w:ins w:id="528" w:author="polyd" w:date="2024-12-24T12:15:14Z">
        <w:r>
          <w:rPr>
            <w:rFonts w:hint="default"/>
            <w:lang w:val="ru-RU"/>
          </w:rPr>
          <w:t>муще</w:t>
        </w:r>
      </w:ins>
      <w:ins w:id="529" w:author="polyd" w:date="2024-12-24T12:15:15Z">
        <w:r>
          <w:rPr>
            <w:rFonts w:hint="default"/>
            <w:lang w:val="ru-RU"/>
          </w:rPr>
          <w:t>ств</w:t>
        </w:r>
      </w:ins>
      <w:ins w:id="530" w:author="polyd" w:date="2024-12-24T12:15:16Z">
        <w:r>
          <w:rPr>
            <w:rFonts w:hint="default"/>
            <w:lang w:val="ru-RU"/>
          </w:rPr>
          <w:t xml:space="preserve">енно </w:t>
        </w:r>
      </w:ins>
      <w:ins w:id="531" w:author="polyd" w:date="2024-12-24T12:15:27Z">
        <w:r>
          <w:rPr>
            <w:rFonts w:hint="default"/>
          </w:rPr>
          <w:t>M. trossulus</w:t>
        </w:r>
      </w:ins>
      <w:del w:id="532" w:author="polyd" w:date="2024-12-24T12:15:12Z">
        <w:r>
          <w:rPr>
            <w:rFonts w:hint="default"/>
          </w:rPr>
          <w:delText>их</w:delText>
        </w:r>
      </w:del>
      <w:r>
        <w:rPr>
          <w:rFonts w:hint="default"/>
        </w:rPr>
        <w:t xml:space="preserve">. </w:t>
      </w:r>
      <w:ins w:id="533" w:author="polyd" w:date="2024-12-24T12:17:57Z">
        <w:r>
          <w:rPr>
            <w:rFonts w:hint="default"/>
            <w:lang w:val="ru-RU"/>
          </w:rPr>
          <w:t>То</w:t>
        </w:r>
      </w:ins>
      <w:ins w:id="534" w:author="polyd" w:date="2024-12-24T12:17:58Z">
        <w:r>
          <w:rPr>
            <w:rFonts w:hint="default"/>
            <w:lang w:val="ru-RU"/>
          </w:rPr>
          <w:t xml:space="preserve"> есть </w:t>
        </w:r>
      </w:ins>
      <w:ins w:id="535" w:author="polyd" w:date="2024-12-24T12:17:59Z">
        <w:r>
          <w:rPr>
            <w:rFonts w:hint="default"/>
            <w:lang w:val="ru-RU"/>
          </w:rPr>
          <w:t>в</w:t>
        </w:r>
      </w:ins>
      <w:ins w:id="536" w:author="polyd" w:date="2024-12-24T12:18:00Z">
        <w:r>
          <w:rPr>
            <w:rFonts w:hint="default"/>
            <w:lang w:val="ru-RU"/>
          </w:rPr>
          <w:t>ероятн</w:t>
        </w:r>
      </w:ins>
      <w:ins w:id="537" w:author="polyd" w:date="2024-12-24T12:18:01Z">
        <w:r>
          <w:rPr>
            <w:rFonts w:hint="default"/>
            <w:lang w:val="ru-RU"/>
          </w:rPr>
          <w:t xml:space="preserve">ость </w:t>
        </w:r>
      </w:ins>
      <w:ins w:id="538" w:author="polyd" w:date="2024-12-24T12:18:24Z">
        <w:r>
          <w:rPr>
            <w:rFonts w:hint="default"/>
          </w:rPr>
          <w:t xml:space="preserve">атаки морских звезд на поселение </w:t>
        </w:r>
      </w:ins>
      <w:ins w:id="539" w:author="polyd" w:date="2024-12-24T12:18:28Z">
        <w:r>
          <w:rPr>
            <w:rFonts w:hint="default"/>
            <w:lang w:val="ru-RU"/>
          </w:rPr>
          <w:t>долж</w:t>
        </w:r>
      </w:ins>
      <w:ins w:id="540" w:author="polyd" w:date="2024-12-24T12:18:29Z">
        <w:r>
          <w:rPr>
            <w:rFonts w:hint="default"/>
            <w:lang w:val="ru-RU"/>
          </w:rPr>
          <w:t xml:space="preserve">на </w:t>
        </w:r>
      </w:ins>
      <w:ins w:id="541" w:author="polyd" w:date="2024-12-24T12:18:24Z">
        <w:r>
          <w:rPr>
            <w:rFonts w:hint="default"/>
          </w:rPr>
          <w:t>возраста</w:t>
        </w:r>
      </w:ins>
      <w:ins w:id="542" w:author="polyd" w:date="2024-12-24T12:18:33Z">
        <w:r>
          <w:rPr>
            <w:rFonts w:hint="default"/>
            <w:lang w:val="ru-RU"/>
          </w:rPr>
          <w:t>ть</w:t>
        </w:r>
      </w:ins>
      <w:ins w:id="543" w:author="polyd" w:date="2024-12-24T12:18:24Z">
        <w:r>
          <w:rPr>
            <w:rFonts w:hint="default"/>
          </w:rPr>
          <w:t xml:space="preserve"> с увеличением в нем доли M. trossulus (Макарычева, 2017)</w:t>
        </w:r>
      </w:ins>
      <w:ins w:id="544" w:author="polyd" w:date="2024-12-24T12:18:38Z">
        <w:r>
          <w:rPr>
            <w:rFonts w:hint="default"/>
            <w:lang w:val="ru-RU"/>
          </w:rPr>
          <w:t>.</w:t>
        </w:r>
      </w:ins>
    </w:p>
    <w:p w14:paraId="4E29F5CF">
      <w:pPr>
        <w:ind w:left="0" w:leftChars="0" w:firstLine="0" w:firstLineChars="0"/>
        <w:rPr>
          <w:ins w:id="545" w:author="polyd" w:date="2024-12-24T12:17:49Z"/>
          <w:rFonts w:hint="default"/>
        </w:rPr>
      </w:pPr>
    </w:p>
    <w:p w14:paraId="4718C2A3">
      <w:pPr>
        <w:ind w:left="0" w:leftChars="0" w:firstLine="0" w:firstLineChars="0"/>
        <w:rPr>
          <w:ins w:id="546" w:author="polyd" w:date="2024-12-24T12:17:49Z"/>
          <w:rFonts w:hint="default"/>
        </w:rPr>
      </w:pPr>
    </w:p>
    <w:p w14:paraId="097EDF01">
      <w:pPr>
        <w:ind w:left="0" w:leftChars="0" w:firstLine="0" w:firstLineChars="0"/>
        <w:rPr>
          <w:ins w:id="547" w:author="polyd" w:date="2024-12-24T12:23:10Z"/>
          <w:rFonts w:hint="default"/>
          <w:lang w:val="ru-RU"/>
        </w:rPr>
      </w:pPr>
      <w:r>
        <w:rPr>
          <w:rFonts w:hint="default"/>
        </w:rPr>
        <w:t xml:space="preserve">Однако, такая </w:t>
      </w:r>
      <w:del w:id="548" w:author="polyd" w:date="2024-12-24T12:16:13Z">
        <w:r>
          <w:rPr>
            <w:rFonts w:hint="default"/>
          </w:rPr>
          <w:delText>картина</w:delText>
        </w:r>
      </w:del>
      <w:ins w:id="549" w:author="polyd" w:date="2024-12-24T12:16:13Z">
        <w:r>
          <w:rPr>
            <w:rFonts w:hint="default"/>
            <w:lang w:val="ru-RU"/>
          </w:rPr>
          <w:t>модель</w:t>
        </w:r>
      </w:ins>
      <w:r>
        <w:rPr>
          <w:rFonts w:hint="default"/>
        </w:rPr>
        <w:t xml:space="preserve"> не соответствует </w:t>
      </w:r>
      <w:del w:id="550" w:author="polyd" w:date="2024-12-24T12:15:38Z">
        <w:r>
          <w:rPr>
            <w:rFonts w:hint="default"/>
          </w:rPr>
          <w:delText>реальности</w:delText>
        </w:r>
      </w:del>
      <w:ins w:id="551" w:author="polyd" w:date="2024-12-24T12:15:38Z">
        <w:r>
          <w:rPr>
            <w:rFonts w:hint="default"/>
            <w:lang w:val="ru-RU"/>
          </w:rPr>
          <w:t>на</w:t>
        </w:r>
      </w:ins>
      <w:ins w:id="552" w:author="polyd" w:date="2024-12-24T12:15:39Z">
        <w:r>
          <w:rPr>
            <w:rFonts w:hint="default"/>
            <w:lang w:val="ru-RU"/>
          </w:rPr>
          <w:t>блюде</w:t>
        </w:r>
      </w:ins>
      <w:ins w:id="553" w:author="polyd" w:date="2024-12-24T12:15:40Z">
        <w:r>
          <w:rPr>
            <w:rFonts w:hint="default"/>
            <w:lang w:val="ru-RU"/>
          </w:rPr>
          <w:t>ни</w:t>
        </w:r>
      </w:ins>
      <w:ins w:id="554" w:author="polyd" w:date="2024-12-24T12:15:41Z">
        <w:r>
          <w:rPr>
            <w:rFonts w:hint="default"/>
            <w:lang w:val="ru-RU"/>
          </w:rPr>
          <w:t>я</w:t>
        </w:r>
      </w:ins>
      <w:ins w:id="555" w:author="polyd" w:date="2024-12-24T12:15:42Z">
        <w:r>
          <w:rPr>
            <w:rFonts w:hint="default"/>
            <w:lang w:val="ru-RU"/>
          </w:rPr>
          <w:t>м</w:t>
        </w:r>
      </w:ins>
      <w:r>
        <w:rPr>
          <w:rFonts w:hint="default"/>
        </w:rPr>
        <w:t xml:space="preserve">. </w:t>
      </w:r>
      <w:ins w:id="556" w:author="polyd" w:date="2024-12-24T12:19:49Z">
        <w:r>
          <w:rPr>
            <w:rFonts w:hint="default"/>
            <w:lang w:val="ru-RU"/>
          </w:rPr>
          <w:t>Так</w:t>
        </w:r>
      </w:ins>
      <w:ins w:id="557" w:author="polyd" w:date="2024-12-24T12:30:53Z">
        <w:r>
          <w:rPr>
            <w:rFonts w:hint="default"/>
            <w:lang w:val="ru-RU"/>
          </w:rPr>
          <w:t>, о</w:t>
        </w:r>
      </w:ins>
      <w:ins w:id="558" w:author="polyd" w:date="2024-12-24T12:30:54Z">
        <w:r>
          <w:rPr>
            <w:rFonts w:hint="default"/>
            <w:lang w:val="ru-RU"/>
          </w:rPr>
          <w:t>д</w:t>
        </w:r>
      </w:ins>
      <w:ins w:id="559" w:author="polyd" w:date="2024-12-24T12:30:55Z">
        <w:r>
          <w:rPr>
            <w:rFonts w:hint="default"/>
            <w:lang w:val="ru-RU"/>
          </w:rPr>
          <w:t>нозн</w:t>
        </w:r>
      </w:ins>
      <w:ins w:id="560" w:author="polyd" w:date="2024-12-24T12:30:56Z">
        <w:r>
          <w:rPr>
            <w:rFonts w:hint="default"/>
            <w:lang w:val="ru-RU"/>
          </w:rPr>
          <w:t>ачно</w:t>
        </w:r>
      </w:ins>
      <w:ins w:id="561" w:author="polyd" w:date="2024-12-24T12:31:11Z">
        <w:r>
          <w:rPr>
            <w:rFonts w:hint="default"/>
            <w:lang w:val="ru-RU"/>
          </w:rPr>
          <w:t xml:space="preserve">й </w:t>
        </w:r>
      </w:ins>
      <w:ins w:id="562" w:author="polyd" w:date="2024-12-24T12:31:18Z">
        <w:r>
          <w:rPr>
            <w:rFonts w:hint="default"/>
            <w:lang w:val="ru-RU"/>
          </w:rPr>
          <w:t>поло</w:t>
        </w:r>
      </w:ins>
      <w:ins w:id="563" w:author="polyd" w:date="2024-12-24T12:31:19Z">
        <w:r>
          <w:rPr>
            <w:rFonts w:hint="default"/>
            <w:lang w:val="ru-RU"/>
          </w:rPr>
          <w:t>житель</w:t>
        </w:r>
      </w:ins>
      <w:ins w:id="564" w:author="polyd" w:date="2024-12-24T12:33:10Z">
        <w:r>
          <w:rPr>
            <w:rFonts w:hint="default"/>
            <w:lang w:val="ru-RU"/>
          </w:rPr>
          <w:t>н</w:t>
        </w:r>
      </w:ins>
      <w:ins w:id="565" w:author="polyd" w:date="2024-12-24T12:31:20Z">
        <w:r>
          <w:rPr>
            <w:rFonts w:hint="default"/>
            <w:lang w:val="ru-RU"/>
          </w:rPr>
          <w:t xml:space="preserve">ой </w:t>
        </w:r>
      </w:ins>
      <w:ins w:id="566" w:author="polyd" w:date="2024-12-24T12:31:11Z">
        <w:r>
          <w:rPr>
            <w:rFonts w:hint="default"/>
            <w:lang w:val="ru-RU"/>
          </w:rPr>
          <w:t>ко</w:t>
        </w:r>
      </w:ins>
      <w:ins w:id="567" w:author="polyd" w:date="2024-12-24T12:31:12Z">
        <w:r>
          <w:rPr>
            <w:rFonts w:hint="default"/>
            <w:lang w:val="ru-RU"/>
          </w:rPr>
          <w:t>рреля</w:t>
        </w:r>
      </w:ins>
      <w:ins w:id="568" w:author="polyd" w:date="2024-12-24T12:31:13Z">
        <w:r>
          <w:rPr>
            <w:rFonts w:hint="default"/>
            <w:lang w:val="ru-RU"/>
          </w:rPr>
          <w:t>ции</w:t>
        </w:r>
      </w:ins>
      <w:ins w:id="569" w:author="polyd" w:date="2024-12-24T12:33:13Z">
        <w:r>
          <w:rPr>
            <w:rFonts w:hint="default"/>
            <w:lang w:val="ru-RU"/>
          </w:rPr>
          <w:t xml:space="preserve"> м</w:t>
        </w:r>
      </w:ins>
      <w:ins w:id="570" w:author="polyd" w:date="2024-12-24T12:33:14Z">
        <w:r>
          <w:rPr>
            <w:rFonts w:hint="default"/>
            <w:lang w:val="ru-RU"/>
          </w:rPr>
          <w:t xml:space="preserve">ежду </w:t>
        </w:r>
      </w:ins>
      <w:ins w:id="571" w:author="polyd" w:date="2024-12-24T12:33:16Z">
        <w:r>
          <w:rPr>
            <w:rFonts w:hint="default"/>
            <w:lang w:val="ru-RU"/>
          </w:rPr>
          <w:t>вероя</w:t>
        </w:r>
      </w:ins>
      <w:ins w:id="572" w:author="polyd" w:date="2024-12-24T12:33:17Z">
        <w:r>
          <w:rPr>
            <w:rFonts w:hint="default"/>
            <w:lang w:val="ru-RU"/>
          </w:rPr>
          <w:t>тно</w:t>
        </w:r>
      </w:ins>
      <w:ins w:id="573" w:author="polyd" w:date="2024-12-24T12:34:15Z">
        <w:r>
          <w:rPr>
            <w:rFonts w:hint="default"/>
            <w:lang w:val="ru-RU"/>
          </w:rPr>
          <w:t>с</w:t>
        </w:r>
      </w:ins>
      <w:ins w:id="574" w:author="polyd" w:date="2024-12-24T12:33:17Z">
        <w:r>
          <w:rPr>
            <w:rFonts w:hint="default"/>
            <w:lang w:val="ru-RU"/>
          </w:rPr>
          <w:t>т</w:t>
        </w:r>
      </w:ins>
      <w:ins w:id="575" w:author="polyd" w:date="2024-12-24T12:33:18Z">
        <w:r>
          <w:rPr>
            <w:rFonts w:hint="default"/>
            <w:lang w:val="ru-RU"/>
          </w:rPr>
          <w:t xml:space="preserve">ью </w:t>
        </w:r>
      </w:ins>
      <w:ins w:id="576" w:author="polyd" w:date="2024-12-24T12:33:19Z">
        <w:r>
          <w:rPr>
            <w:rFonts w:hint="default"/>
            <w:lang w:val="ru-RU"/>
          </w:rPr>
          <w:t>гибе</w:t>
        </w:r>
      </w:ins>
      <w:ins w:id="577" w:author="polyd" w:date="2024-12-24T12:33:20Z">
        <w:r>
          <w:rPr>
            <w:rFonts w:hint="default"/>
            <w:lang w:val="ru-RU"/>
          </w:rPr>
          <w:t xml:space="preserve">ли </w:t>
        </w:r>
      </w:ins>
      <w:ins w:id="578" w:author="polyd" w:date="2024-12-24T12:33:22Z">
        <w:r>
          <w:rPr>
            <w:rFonts w:hint="default"/>
            <w:lang w:val="ru-RU"/>
          </w:rPr>
          <w:t>мидий</w:t>
        </w:r>
      </w:ins>
      <w:ins w:id="579" w:author="polyd" w:date="2024-12-24T12:33:23Z">
        <w:r>
          <w:rPr>
            <w:rFonts w:hint="default"/>
            <w:lang w:val="ru-RU"/>
          </w:rPr>
          <w:t xml:space="preserve"> и </w:t>
        </w:r>
      </w:ins>
      <w:ins w:id="580" w:author="polyd" w:date="2024-12-24T12:33:26Z">
        <w:r>
          <w:rPr>
            <w:rFonts w:hint="default"/>
            <w:lang w:val="ru-RU"/>
          </w:rPr>
          <w:t>дол</w:t>
        </w:r>
      </w:ins>
      <w:ins w:id="581" w:author="polyd" w:date="2024-12-24T12:33:27Z">
        <w:r>
          <w:rPr>
            <w:rFonts w:hint="default"/>
            <w:lang w:val="ru-RU"/>
          </w:rPr>
          <w:t xml:space="preserve">ей </w:t>
        </w:r>
      </w:ins>
      <w:ins w:id="582" w:author="polyd" w:date="2024-12-24T12:33:37Z">
        <w:r>
          <w:rPr>
            <w:rFonts w:hint="default"/>
            <w:lang w:val="en-US"/>
          </w:rPr>
          <w:t>M.</w:t>
        </w:r>
      </w:ins>
      <w:ins w:id="583" w:author="polyd" w:date="2024-12-24T12:33:42Z">
        <w:r>
          <w:rPr>
            <w:rFonts w:hint="default"/>
            <w:lang w:val="en-US"/>
          </w:rPr>
          <w:t xml:space="preserve"> </w:t>
        </w:r>
      </w:ins>
      <w:ins w:id="584" w:author="polyd" w:date="2024-12-24T12:33:44Z">
        <w:r>
          <w:rPr>
            <w:rFonts w:hint="default"/>
            <w:lang w:val="en-US"/>
          </w:rPr>
          <w:t>tr</w:t>
        </w:r>
      </w:ins>
      <w:ins w:id="585" w:author="polyd" w:date="2024-12-24T12:33:45Z">
        <w:r>
          <w:rPr>
            <w:rFonts w:hint="default"/>
            <w:lang w:val="en-US"/>
          </w:rPr>
          <w:t>ossul</w:t>
        </w:r>
      </w:ins>
      <w:ins w:id="586" w:author="polyd" w:date="2024-12-24T12:33:46Z">
        <w:r>
          <w:rPr>
            <w:rFonts w:hint="default"/>
            <w:lang w:val="en-US"/>
          </w:rPr>
          <w:t xml:space="preserve">us </w:t>
        </w:r>
      </w:ins>
      <w:ins w:id="587" w:author="polyd" w:date="2024-12-24T12:33:50Z">
        <w:r>
          <w:rPr>
            <w:rFonts w:hint="default"/>
            <w:lang w:val="ru-RU"/>
          </w:rPr>
          <w:t>в пос</w:t>
        </w:r>
      </w:ins>
      <w:ins w:id="588" w:author="polyd" w:date="2024-12-24T12:33:51Z">
        <w:r>
          <w:rPr>
            <w:rFonts w:hint="default"/>
            <w:lang w:val="ru-RU"/>
          </w:rPr>
          <w:t>елении</w:t>
        </w:r>
      </w:ins>
      <w:ins w:id="589" w:author="polyd" w:date="2024-12-24T12:33:52Z">
        <w:r>
          <w:rPr>
            <w:rFonts w:hint="default"/>
            <w:lang w:val="ru-RU"/>
          </w:rPr>
          <w:t>, к</w:t>
        </w:r>
      </w:ins>
      <w:ins w:id="590" w:author="polyd" w:date="2024-12-24T12:33:53Z">
        <w:r>
          <w:rPr>
            <w:rFonts w:hint="default"/>
            <w:lang w:val="ru-RU"/>
          </w:rPr>
          <w:t xml:space="preserve">ак </w:t>
        </w:r>
      </w:ins>
      <w:ins w:id="591" w:author="polyd" w:date="2024-12-24T12:33:55Z">
        <w:r>
          <w:rPr>
            <w:rFonts w:hint="default"/>
            <w:lang w:val="ru-RU"/>
          </w:rPr>
          <w:t>пред</w:t>
        </w:r>
      </w:ins>
      <w:ins w:id="592" w:author="polyd" w:date="2024-12-24T12:33:56Z">
        <w:r>
          <w:rPr>
            <w:rFonts w:hint="default"/>
            <w:lang w:val="ru-RU"/>
          </w:rPr>
          <w:t>сказы</w:t>
        </w:r>
      </w:ins>
      <w:ins w:id="593" w:author="polyd" w:date="2024-12-24T12:33:57Z">
        <w:r>
          <w:rPr>
            <w:rFonts w:hint="default"/>
            <w:lang w:val="ru-RU"/>
          </w:rPr>
          <w:t>вает</w:t>
        </w:r>
      </w:ins>
      <w:ins w:id="594" w:author="polyd" w:date="2024-12-24T12:34:03Z">
        <w:r>
          <w:rPr>
            <w:rFonts w:hint="default"/>
            <w:lang w:val="ru-RU"/>
          </w:rPr>
          <w:t xml:space="preserve"> моде</w:t>
        </w:r>
      </w:ins>
      <w:ins w:id="595" w:author="polyd" w:date="2024-12-24T12:34:04Z">
        <w:r>
          <w:rPr>
            <w:rFonts w:hint="default"/>
            <w:lang w:val="ru-RU"/>
          </w:rPr>
          <w:t>ль,</w:t>
        </w:r>
      </w:ins>
      <w:ins w:id="596" w:author="polyd" w:date="2024-12-24T12:34:05Z">
        <w:r>
          <w:rPr>
            <w:rFonts w:hint="default"/>
            <w:lang w:val="ru-RU"/>
          </w:rPr>
          <w:t xml:space="preserve"> о</w:t>
        </w:r>
      </w:ins>
      <w:ins w:id="597" w:author="polyd" w:date="2024-12-24T12:34:06Z">
        <w:r>
          <w:rPr>
            <w:rFonts w:hint="default"/>
            <w:lang w:val="ru-RU"/>
          </w:rPr>
          <w:t>писанн</w:t>
        </w:r>
      </w:ins>
      <w:ins w:id="598" w:author="polyd" w:date="2024-12-24T12:34:07Z">
        <w:r>
          <w:rPr>
            <w:rFonts w:hint="default"/>
            <w:lang w:val="ru-RU"/>
          </w:rPr>
          <w:t>ая вы</w:t>
        </w:r>
      </w:ins>
      <w:ins w:id="599" w:author="polyd" w:date="2024-12-24T12:34:08Z">
        <w:r>
          <w:rPr>
            <w:rFonts w:hint="default"/>
            <w:lang w:val="ru-RU"/>
          </w:rPr>
          <w:t>ше,</w:t>
        </w:r>
      </w:ins>
      <w:ins w:id="600" w:author="polyd" w:date="2024-12-24T12:34:25Z">
        <w:r>
          <w:rPr>
            <w:rFonts w:hint="default"/>
            <w:lang w:val="ru-RU"/>
          </w:rPr>
          <w:t xml:space="preserve"> н</w:t>
        </w:r>
      </w:ins>
      <w:ins w:id="601" w:author="polyd" w:date="2024-12-24T12:34:26Z">
        <w:r>
          <w:rPr>
            <w:rFonts w:hint="default"/>
            <w:lang w:val="ru-RU"/>
          </w:rPr>
          <w:t>айде</w:t>
        </w:r>
      </w:ins>
      <w:ins w:id="602" w:author="polyd" w:date="2024-12-24T12:34:27Z">
        <w:r>
          <w:rPr>
            <w:rFonts w:hint="default"/>
            <w:lang w:val="ru-RU"/>
          </w:rPr>
          <w:t xml:space="preserve">но не </w:t>
        </w:r>
      </w:ins>
      <w:ins w:id="603" w:author="polyd" w:date="2024-12-24T12:34:28Z">
        <w:r>
          <w:rPr>
            <w:rFonts w:hint="default"/>
            <w:lang w:val="ru-RU"/>
          </w:rPr>
          <w:t>бы</w:t>
        </w:r>
      </w:ins>
      <w:ins w:id="604" w:author="polyd" w:date="2024-12-24T12:34:29Z">
        <w:r>
          <w:rPr>
            <w:rFonts w:hint="default"/>
            <w:lang w:val="ru-RU"/>
          </w:rPr>
          <w:t>ло</w:t>
        </w:r>
      </w:ins>
      <w:ins w:id="605" w:author="polyd" w:date="2024-12-24T12:34:32Z">
        <w:r>
          <w:rPr>
            <w:rFonts w:hint="default"/>
            <w:lang w:val="ru-RU"/>
          </w:rPr>
          <w:t xml:space="preserve"> </w:t>
        </w:r>
      </w:ins>
      <w:ins w:id="606" w:author="polyd" w:date="2024-12-24T12:34:30Z">
        <w:r>
          <w:rPr>
            <w:rFonts w:hint="default"/>
            <w:lang w:val="ru-RU"/>
          </w:rPr>
          <w:t>(</w:t>
        </w:r>
      </w:ins>
      <w:ins w:id="607" w:author="polyd" w:date="2024-12-24T12:34:42Z">
        <w:r>
          <w:rPr>
            <w:rFonts w:hint="default"/>
            <w:lang w:val="en-US"/>
          </w:rPr>
          <w:t>Khaitov et al., 2023</w:t>
        </w:r>
      </w:ins>
      <w:ins w:id="608" w:author="polyd" w:date="2024-12-24T12:34:43Z">
        <w:r>
          <w:rPr>
            <w:rFonts w:hint="default"/>
            <w:lang w:val="ru-RU"/>
          </w:rPr>
          <w:t>)</w:t>
        </w:r>
      </w:ins>
      <w:ins w:id="609" w:author="polyd" w:date="2024-12-24T12:34:44Z">
        <w:r>
          <w:rPr>
            <w:rFonts w:hint="default"/>
            <w:lang w:val="ru-RU"/>
          </w:rPr>
          <w:t>.</w:t>
        </w:r>
      </w:ins>
      <w:ins w:id="610" w:author="polyd" w:date="2024-12-24T12:34:45Z">
        <w:r>
          <w:rPr>
            <w:rFonts w:hint="default"/>
            <w:lang w:val="ru-RU"/>
          </w:rPr>
          <w:t xml:space="preserve"> </w:t>
        </w:r>
      </w:ins>
      <w:ins w:id="611" w:author="polyd" w:date="2024-12-24T12:34:48Z">
        <w:r>
          <w:rPr>
            <w:rFonts w:hint="default"/>
            <w:lang w:val="ru-RU"/>
          </w:rPr>
          <w:t>Б</w:t>
        </w:r>
      </w:ins>
      <w:ins w:id="612" w:author="polyd" w:date="2024-12-24T12:34:49Z">
        <w:r>
          <w:rPr>
            <w:rFonts w:hint="default"/>
            <w:lang w:val="ru-RU"/>
          </w:rPr>
          <w:t>ол</w:t>
        </w:r>
      </w:ins>
      <w:ins w:id="613" w:author="polyd" w:date="2024-12-24T12:34:50Z">
        <w:r>
          <w:rPr>
            <w:rFonts w:hint="default"/>
            <w:lang w:val="ru-RU"/>
          </w:rPr>
          <w:t>ее</w:t>
        </w:r>
      </w:ins>
      <w:ins w:id="614" w:author="polyd" w:date="2024-12-24T12:34:51Z">
        <w:r>
          <w:rPr>
            <w:rFonts w:hint="default"/>
            <w:lang w:val="ru-RU"/>
          </w:rPr>
          <w:t xml:space="preserve"> </w:t>
        </w:r>
      </w:ins>
      <w:ins w:id="615" w:author="polyd" w:date="2024-12-24T12:34:52Z">
        <w:r>
          <w:rPr>
            <w:rFonts w:hint="default"/>
            <w:lang w:val="ru-RU"/>
          </w:rPr>
          <w:t>того</w:t>
        </w:r>
      </w:ins>
      <w:ins w:id="616" w:author="polyd" w:date="2024-12-24T12:34:53Z">
        <w:r>
          <w:rPr>
            <w:rFonts w:hint="default"/>
            <w:lang w:val="ru-RU"/>
          </w:rPr>
          <w:t>,</w:t>
        </w:r>
      </w:ins>
      <w:ins w:id="617" w:author="polyd" w:date="2024-12-24T12:34:56Z">
        <w:r>
          <w:rPr>
            <w:rFonts w:hint="default"/>
            <w:lang w:val="ru-RU"/>
          </w:rPr>
          <w:t xml:space="preserve"> </w:t>
        </w:r>
      </w:ins>
      <w:ins w:id="618" w:author="polyd" w:date="2024-12-24T12:16:34Z">
        <w:r>
          <w:rPr>
            <w:rFonts w:hint="default"/>
            <w:lang w:val="ru-RU"/>
          </w:rPr>
          <w:t>б</w:t>
        </w:r>
      </w:ins>
      <w:del w:id="619" w:author="polyd" w:date="2024-12-24T12:16:35Z">
        <w:r>
          <w:rPr>
            <w:rFonts w:hint="default"/>
          </w:rPr>
          <w:delText>Б</w:delText>
        </w:r>
      </w:del>
      <w:r>
        <w:rPr>
          <w:rFonts w:hint="default"/>
        </w:rPr>
        <w:t xml:space="preserve">ыло показано, что звезды </w:t>
      </w:r>
      <w:ins w:id="620" w:author="polyd" w:date="2024-12-24T12:18:51Z">
        <w:r>
          <w:rPr>
            <w:rFonts w:hint="default"/>
            <w:lang w:val="ru-RU"/>
          </w:rPr>
          <w:t>ча</w:t>
        </w:r>
      </w:ins>
      <w:ins w:id="621" w:author="polyd" w:date="2024-12-24T12:18:52Z">
        <w:r>
          <w:rPr>
            <w:rFonts w:hint="default"/>
            <w:lang w:val="ru-RU"/>
          </w:rPr>
          <w:t xml:space="preserve">ще </w:t>
        </w:r>
      </w:ins>
      <w:r>
        <w:rPr>
          <w:rFonts w:hint="default"/>
        </w:rPr>
        <w:t>атакуют тот вид</w:t>
      </w:r>
      <w:ins w:id="622" w:author="polyd" w:date="2024-12-24T12:19:55Z">
        <w:r>
          <w:rPr>
            <w:rFonts w:hint="default"/>
            <w:lang w:val="ru-RU"/>
          </w:rPr>
          <w:t xml:space="preserve"> же</w:t>
        </w:r>
      </w:ins>
      <w:ins w:id="623" w:author="polyd" w:date="2024-12-24T12:19:56Z">
        <w:r>
          <w:rPr>
            <w:rFonts w:hint="default"/>
            <w:lang w:val="ru-RU"/>
          </w:rPr>
          <w:t>ртв</w:t>
        </w:r>
      </w:ins>
      <w:r>
        <w:rPr>
          <w:rFonts w:hint="default"/>
        </w:rPr>
        <w:t>, относительное количество которого в агрегации меньше</w:t>
      </w:r>
      <w:ins w:id="624" w:author="polyd" w:date="2024-12-24T12:16:50Z">
        <w:r>
          <w:rPr>
            <w:rFonts w:hint="default"/>
            <w:lang w:val="ru-RU"/>
          </w:rPr>
          <w:t>,</w:t>
        </w:r>
      </w:ins>
      <w:ins w:id="625" w:author="polyd" w:date="2024-12-24T12:16:51Z">
        <w:r>
          <w:rPr>
            <w:rFonts w:hint="default"/>
            <w:lang w:val="ru-RU"/>
          </w:rPr>
          <w:t xml:space="preserve"> </w:t>
        </w:r>
      </w:ins>
      <w:ins w:id="626" w:author="polyd" w:date="2024-12-24T12:16:52Z">
        <w:r>
          <w:rPr>
            <w:rFonts w:hint="default"/>
            <w:lang w:val="ru-RU"/>
          </w:rPr>
          <w:t>будь</w:t>
        </w:r>
      </w:ins>
      <w:ins w:id="627" w:author="polyd" w:date="2024-12-24T12:16:56Z">
        <w:r>
          <w:rPr>
            <w:rFonts w:hint="default"/>
            <w:lang w:val="ru-RU"/>
          </w:rPr>
          <w:t xml:space="preserve"> </w:t>
        </w:r>
      </w:ins>
      <w:ins w:id="628" w:author="polyd" w:date="2024-12-24T12:16:57Z">
        <w:r>
          <w:rPr>
            <w:rFonts w:hint="default"/>
            <w:lang w:val="ru-RU"/>
          </w:rPr>
          <w:t xml:space="preserve">то </w:t>
        </w:r>
      </w:ins>
      <w:ins w:id="629" w:author="polyd" w:date="2024-12-24T12:17:03Z">
        <w:r>
          <w:rPr>
            <w:rFonts w:hint="default"/>
            <w:lang w:val="en-US"/>
          </w:rPr>
          <w:t>M</w:t>
        </w:r>
      </w:ins>
      <w:ins w:id="630" w:author="polyd" w:date="2024-12-24T12:17:04Z">
        <w:r>
          <w:rPr>
            <w:rFonts w:hint="default"/>
            <w:lang w:val="en-US"/>
          </w:rPr>
          <w:t>.</w:t>
        </w:r>
      </w:ins>
      <w:ins w:id="631" w:author="polyd" w:date="2024-12-24T12:17:05Z">
        <w:r>
          <w:rPr>
            <w:rFonts w:hint="default"/>
            <w:lang w:val="en-US"/>
          </w:rPr>
          <w:t>tro</w:t>
        </w:r>
      </w:ins>
      <w:ins w:id="632" w:author="polyd" w:date="2024-12-24T12:17:06Z">
        <w:r>
          <w:rPr>
            <w:rFonts w:hint="default"/>
            <w:lang w:val="en-US"/>
          </w:rPr>
          <w:t>s</w:t>
        </w:r>
      </w:ins>
      <w:ins w:id="633" w:author="polyd" w:date="2024-12-24T12:17:07Z">
        <w:r>
          <w:rPr>
            <w:rFonts w:hint="default"/>
            <w:lang w:val="en-US"/>
          </w:rPr>
          <w:t>s</w:t>
        </w:r>
      </w:ins>
      <w:ins w:id="634" w:author="polyd" w:date="2024-12-24T12:17:08Z">
        <w:r>
          <w:rPr>
            <w:rFonts w:hint="default"/>
            <w:lang w:val="en-US"/>
          </w:rPr>
          <w:t>ulu</w:t>
        </w:r>
      </w:ins>
      <w:ins w:id="635" w:author="polyd" w:date="2024-12-24T12:17:09Z">
        <w:r>
          <w:rPr>
            <w:rFonts w:hint="default"/>
            <w:lang w:val="en-US"/>
          </w:rPr>
          <w:t xml:space="preserve">s </w:t>
        </w:r>
      </w:ins>
      <w:ins w:id="636" w:author="polyd" w:date="2024-12-24T12:17:10Z">
        <w:r>
          <w:rPr>
            <w:rFonts w:hint="default"/>
            <w:lang w:val="ru-RU"/>
          </w:rPr>
          <w:t>и</w:t>
        </w:r>
      </w:ins>
      <w:ins w:id="637" w:author="polyd" w:date="2024-12-24T12:17:12Z">
        <w:r>
          <w:rPr>
            <w:rFonts w:hint="default"/>
            <w:lang w:val="ru-RU"/>
          </w:rPr>
          <w:t xml:space="preserve">ли </w:t>
        </w:r>
      </w:ins>
      <w:ins w:id="638" w:author="polyd" w:date="2024-12-24T12:17:13Z">
        <w:r>
          <w:rPr>
            <w:rFonts w:hint="default"/>
            <w:lang w:val="en-US"/>
          </w:rPr>
          <w:t>M</w:t>
        </w:r>
      </w:ins>
      <w:ins w:id="639" w:author="polyd" w:date="2024-12-24T12:17:14Z">
        <w:r>
          <w:rPr>
            <w:rFonts w:hint="default"/>
            <w:lang w:val="en-US"/>
          </w:rPr>
          <w:t>.</w:t>
        </w:r>
      </w:ins>
      <w:ins w:id="640" w:author="polyd" w:date="2024-12-24T12:17:15Z">
        <w:r>
          <w:rPr>
            <w:rFonts w:hint="default"/>
            <w:lang w:val="en-US"/>
          </w:rPr>
          <w:t>edul</w:t>
        </w:r>
      </w:ins>
      <w:ins w:id="641" w:author="polyd" w:date="2024-12-24T12:17:16Z">
        <w:r>
          <w:rPr>
            <w:rFonts w:hint="default"/>
            <w:lang w:val="en-US"/>
          </w:rPr>
          <w:t>is</w:t>
        </w:r>
      </w:ins>
      <w:r>
        <w:rPr>
          <w:rFonts w:hint="default"/>
        </w:rPr>
        <w:t xml:space="preserve"> (Макарычева, 2016</w:t>
      </w:r>
      <w:ins w:id="642" w:author="polyd" w:date="2024-12-24T12:17:19Z">
        <w:r>
          <w:rPr>
            <w:rFonts w:hint="default"/>
            <w:lang w:val="en-US"/>
          </w:rPr>
          <w:t>;</w:t>
        </w:r>
      </w:ins>
      <w:ins w:id="643" w:author="polyd" w:date="2024-12-24T12:17:25Z">
        <w:r>
          <w:rPr>
            <w:rFonts w:hint="default"/>
            <w:lang w:val="en-US"/>
          </w:rPr>
          <w:t xml:space="preserve"> K</w:t>
        </w:r>
      </w:ins>
      <w:ins w:id="644" w:author="polyd" w:date="2024-12-24T12:17:26Z">
        <w:r>
          <w:rPr>
            <w:rFonts w:hint="default"/>
            <w:lang w:val="en-US"/>
          </w:rPr>
          <w:t>h</w:t>
        </w:r>
      </w:ins>
      <w:ins w:id="645" w:author="polyd" w:date="2024-12-24T12:17:27Z">
        <w:r>
          <w:rPr>
            <w:rFonts w:hint="default"/>
            <w:lang w:val="en-US"/>
          </w:rPr>
          <w:t>ait</w:t>
        </w:r>
      </w:ins>
      <w:ins w:id="646" w:author="polyd" w:date="2024-12-24T12:17:28Z">
        <w:r>
          <w:rPr>
            <w:rFonts w:hint="default"/>
            <w:lang w:val="en-US"/>
          </w:rPr>
          <w:t>ov</w:t>
        </w:r>
      </w:ins>
      <w:ins w:id="647" w:author="polyd" w:date="2024-12-24T12:17:29Z">
        <w:r>
          <w:rPr>
            <w:rFonts w:hint="default"/>
            <w:lang w:val="en-US"/>
          </w:rPr>
          <w:t xml:space="preserve"> et a</w:t>
        </w:r>
      </w:ins>
      <w:ins w:id="648" w:author="polyd" w:date="2024-12-24T12:17:30Z">
        <w:r>
          <w:rPr>
            <w:rFonts w:hint="default"/>
            <w:lang w:val="en-US"/>
          </w:rPr>
          <w:t>l.</w:t>
        </w:r>
      </w:ins>
      <w:ins w:id="649" w:author="polyd" w:date="2024-12-24T12:17:31Z">
        <w:r>
          <w:rPr>
            <w:rFonts w:hint="default"/>
            <w:lang w:val="en-US"/>
          </w:rPr>
          <w:t xml:space="preserve">, </w:t>
        </w:r>
      </w:ins>
      <w:ins w:id="650" w:author="polyd" w:date="2024-12-24T12:17:32Z">
        <w:r>
          <w:rPr>
            <w:rFonts w:hint="default"/>
            <w:lang w:val="en-US"/>
          </w:rPr>
          <w:t>20</w:t>
        </w:r>
      </w:ins>
      <w:ins w:id="651" w:author="polyd" w:date="2024-12-24T12:17:34Z">
        <w:r>
          <w:rPr>
            <w:rFonts w:hint="default"/>
            <w:lang w:val="en-US"/>
          </w:rPr>
          <w:t>2</w:t>
        </w:r>
      </w:ins>
      <w:ins w:id="652" w:author="polyd" w:date="2024-12-24T12:17:35Z">
        <w:r>
          <w:rPr>
            <w:rFonts w:hint="default"/>
            <w:lang w:val="en-US"/>
          </w:rPr>
          <w:t>3</w:t>
        </w:r>
      </w:ins>
      <w:r>
        <w:rPr>
          <w:rFonts w:hint="default"/>
        </w:rPr>
        <w:t>)</w:t>
      </w:r>
      <w:ins w:id="653" w:author="polyd" w:date="2024-12-24T12:16:43Z">
        <w:r>
          <w:rPr>
            <w:rFonts w:hint="default"/>
            <w:lang w:val="ru-RU"/>
          </w:rPr>
          <w:t>.</w:t>
        </w:r>
      </w:ins>
      <w:ins w:id="654" w:author="polyd" w:date="2024-12-24T12:19:28Z">
        <w:r>
          <w:rPr>
            <w:rFonts w:hint="default"/>
            <w:lang w:val="ru-RU"/>
          </w:rPr>
          <w:t xml:space="preserve"> </w:t>
        </w:r>
      </w:ins>
      <w:ins w:id="655" w:author="polyd" w:date="2024-12-24T12:20:01Z">
        <w:r>
          <w:rPr>
            <w:rFonts w:hint="default"/>
            <w:lang w:val="ru-RU"/>
          </w:rPr>
          <w:t>Т</w:t>
        </w:r>
      </w:ins>
      <w:ins w:id="656" w:author="polyd" w:date="2024-12-24T12:20:02Z">
        <w:r>
          <w:rPr>
            <w:rFonts w:hint="default"/>
            <w:lang w:val="ru-RU"/>
          </w:rPr>
          <w:t>о есть</w:t>
        </w:r>
      </w:ins>
      <w:ins w:id="657" w:author="polyd" w:date="2024-12-24T12:20:04Z">
        <w:r>
          <w:rPr>
            <w:rFonts w:hint="default"/>
            <w:lang w:val="ru-RU"/>
          </w:rPr>
          <w:t xml:space="preserve"> атак</w:t>
        </w:r>
      </w:ins>
      <w:ins w:id="658" w:author="polyd" w:date="2024-12-24T12:20:05Z">
        <w:r>
          <w:rPr>
            <w:rFonts w:hint="default"/>
            <w:lang w:val="ru-RU"/>
          </w:rPr>
          <w:t xml:space="preserve">ам </w:t>
        </w:r>
      </w:ins>
      <w:ins w:id="659" w:author="polyd" w:date="2024-12-24T12:20:07Z">
        <w:r>
          <w:rPr>
            <w:rFonts w:hint="default"/>
            <w:lang w:val="ru-RU"/>
          </w:rPr>
          <w:t>по</w:t>
        </w:r>
      </w:ins>
      <w:ins w:id="660" w:author="polyd" w:date="2024-12-24T12:20:08Z">
        <w:r>
          <w:rPr>
            <w:rFonts w:hint="default"/>
            <w:lang w:val="ru-RU"/>
          </w:rPr>
          <w:t>двер</w:t>
        </w:r>
      </w:ins>
      <w:ins w:id="661" w:author="polyd" w:date="2024-12-24T12:20:09Z">
        <w:r>
          <w:rPr>
            <w:rFonts w:hint="default"/>
            <w:lang w:val="ru-RU"/>
          </w:rPr>
          <w:t>га</w:t>
        </w:r>
      </w:ins>
      <w:ins w:id="662" w:author="polyd" w:date="2024-12-24T12:20:11Z">
        <w:r>
          <w:rPr>
            <w:rFonts w:hint="default"/>
            <w:lang w:val="ru-RU"/>
          </w:rPr>
          <w:t>ютс</w:t>
        </w:r>
      </w:ins>
      <w:ins w:id="663" w:author="polyd" w:date="2024-12-24T12:20:12Z">
        <w:r>
          <w:rPr>
            <w:rFonts w:hint="default"/>
            <w:lang w:val="ru-RU"/>
          </w:rPr>
          <w:t>я в п</w:t>
        </w:r>
      </w:ins>
      <w:ins w:id="664" w:author="polyd" w:date="2024-12-24T12:20:13Z">
        <w:r>
          <w:rPr>
            <w:rFonts w:hint="default"/>
            <w:lang w:val="ru-RU"/>
          </w:rPr>
          <w:t>ерву</w:t>
        </w:r>
      </w:ins>
      <w:ins w:id="665" w:author="polyd" w:date="2024-12-24T12:20:14Z">
        <w:r>
          <w:rPr>
            <w:rFonts w:hint="default"/>
            <w:lang w:val="ru-RU"/>
          </w:rPr>
          <w:t>ю оче</w:t>
        </w:r>
      </w:ins>
      <w:ins w:id="666" w:author="polyd" w:date="2024-12-24T12:20:15Z">
        <w:r>
          <w:rPr>
            <w:rFonts w:hint="default"/>
            <w:lang w:val="ru-RU"/>
          </w:rPr>
          <w:t>ред</w:t>
        </w:r>
      </w:ins>
      <w:ins w:id="667" w:author="polyd" w:date="2024-12-24T12:20:17Z">
        <w:r>
          <w:rPr>
            <w:rFonts w:hint="default"/>
            <w:lang w:val="ru-RU"/>
          </w:rPr>
          <w:t xml:space="preserve">ь </w:t>
        </w:r>
      </w:ins>
      <w:ins w:id="668" w:author="polyd" w:date="2024-12-24T12:20:24Z">
        <w:r>
          <w:rPr>
            <w:rFonts w:hint="default"/>
            <w:lang w:val="ru-RU"/>
          </w:rPr>
          <w:t>м</w:t>
        </w:r>
      </w:ins>
      <w:ins w:id="669" w:author="polyd" w:date="2024-12-24T12:20:25Z">
        <w:r>
          <w:rPr>
            <w:rFonts w:hint="default"/>
            <w:lang w:val="ru-RU"/>
          </w:rPr>
          <w:t>идии</w:t>
        </w:r>
      </w:ins>
      <w:ins w:id="670" w:author="polyd" w:date="2024-12-24T12:20:26Z">
        <w:r>
          <w:rPr>
            <w:rFonts w:hint="default"/>
            <w:lang w:val="ru-RU"/>
          </w:rPr>
          <w:t xml:space="preserve"> </w:t>
        </w:r>
      </w:ins>
      <w:ins w:id="671" w:author="polyd" w:date="2024-12-24T12:20:32Z">
        <w:r>
          <w:rPr>
            <w:rFonts w:hint="default"/>
            <w:lang w:val="ru-RU"/>
          </w:rPr>
          <w:t>«</w:t>
        </w:r>
      </w:ins>
      <w:ins w:id="672" w:author="polyd" w:date="2024-12-24T12:20:27Z">
        <w:r>
          <w:rPr>
            <w:rFonts w:hint="default"/>
            <w:lang w:val="ru-RU"/>
          </w:rPr>
          <w:t>а</w:t>
        </w:r>
      </w:ins>
      <w:ins w:id="673" w:author="polyd" w:date="2024-12-24T12:20:28Z">
        <w:r>
          <w:rPr>
            <w:rFonts w:hint="default"/>
            <w:lang w:val="ru-RU"/>
          </w:rPr>
          <w:t>ут</w:t>
        </w:r>
      </w:ins>
      <w:ins w:id="674" w:author="polyd" w:date="2024-12-24T12:20:29Z">
        <w:r>
          <w:rPr>
            <w:rFonts w:hint="default"/>
            <w:lang w:val="ru-RU"/>
          </w:rPr>
          <w:t>сайд</w:t>
        </w:r>
      </w:ins>
      <w:ins w:id="675" w:author="polyd" w:date="2024-12-24T12:20:30Z">
        <w:r>
          <w:rPr>
            <w:rFonts w:hint="default"/>
            <w:lang w:val="ru-RU"/>
          </w:rPr>
          <w:t>еры</w:t>
        </w:r>
      </w:ins>
      <w:ins w:id="676" w:author="polyd" w:date="2024-12-24T12:20:35Z">
        <w:r>
          <w:rPr>
            <w:rFonts w:hint="default"/>
            <w:lang w:val="ru-RU"/>
          </w:rPr>
          <w:t>».</w:t>
        </w:r>
      </w:ins>
      <w:ins w:id="677" w:author="polyd" w:date="2024-12-24T12:23:13Z">
        <w:r>
          <w:rPr>
            <w:rFonts w:hint="default"/>
            <w:lang w:val="ru-RU"/>
          </w:rPr>
          <w:t xml:space="preserve"> </w:t>
        </w:r>
      </w:ins>
      <w:ins w:id="678" w:author="polyd" w:date="2024-12-24T12:23:14Z">
        <w:r>
          <w:rPr>
            <w:rFonts w:hint="default"/>
            <w:lang w:val="ru-RU"/>
          </w:rPr>
          <w:t>Ав</w:t>
        </w:r>
      </w:ins>
      <w:ins w:id="679" w:author="polyd" w:date="2024-12-24T12:23:15Z">
        <w:r>
          <w:rPr>
            <w:rFonts w:hint="default"/>
            <w:lang w:val="ru-RU"/>
          </w:rPr>
          <w:t xml:space="preserve">торы </w:t>
        </w:r>
      </w:ins>
      <w:ins w:id="680" w:author="polyd" w:date="2024-12-24T12:23:21Z">
        <w:r>
          <w:rPr>
            <w:rFonts w:hint="default"/>
            <w:lang w:val="ru-RU"/>
          </w:rPr>
          <w:t>эти</w:t>
        </w:r>
      </w:ins>
      <w:ins w:id="681" w:author="polyd" w:date="2024-12-24T12:23:22Z">
        <w:r>
          <w:rPr>
            <w:rFonts w:hint="default"/>
            <w:lang w:val="ru-RU"/>
          </w:rPr>
          <w:t>х наб</w:t>
        </w:r>
      </w:ins>
      <w:ins w:id="682" w:author="polyd" w:date="2024-12-24T12:23:23Z">
        <w:r>
          <w:rPr>
            <w:rFonts w:hint="default"/>
            <w:lang w:val="ru-RU"/>
          </w:rPr>
          <w:t>люден</w:t>
        </w:r>
      </w:ins>
      <w:ins w:id="683" w:author="polyd" w:date="2024-12-24T12:23:25Z">
        <w:r>
          <w:rPr>
            <w:rFonts w:hint="default"/>
            <w:lang w:val="ru-RU"/>
          </w:rPr>
          <w:t xml:space="preserve">ий </w:t>
        </w:r>
      </w:ins>
      <w:ins w:id="684" w:author="polyd" w:date="2024-12-24T12:23:27Z">
        <w:r>
          <w:rPr>
            <w:rFonts w:hint="default"/>
            <w:lang w:val="ru-RU"/>
          </w:rPr>
          <w:t>пр</w:t>
        </w:r>
      </w:ins>
      <w:ins w:id="685" w:author="polyd" w:date="2024-12-24T12:23:28Z">
        <w:r>
          <w:rPr>
            <w:rFonts w:hint="default"/>
            <w:lang w:val="ru-RU"/>
          </w:rPr>
          <w:t>едпо</w:t>
        </w:r>
      </w:ins>
      <w:ins w:id="686" w:author="polyd" w:date="2024-12-24T12:23:29Z">
        <w:r>
          <w:rPr>
            <w:rFonts w:hint="default"/>
            <w:lang w:val="ru-RU"/>
          </w:rPr>
          <w:t>лагаю</w:t>
        </w:r>
      </w:ins>
      <w:ins w:id="687" w:author="polyd" w:date="2024-12-24T12:23:30Z">
        <w:r>
          <w:rPr>
            <w:rFonts w:hint="default"/>
            <w:lang w:val="ru-RU"/>
          </w:rPr>
          <w:t>т,</w:t>
        </w:r>
      </w:ins>
      <w:ins w:id="688" w:author="polyd" w:date="2024-12-24T12:23:31Z">
        <w:r>
          <w:rPr>
            <w:rFonts w:hint="default"/>
            <w:lang w:val="ru-RU"/>
          </w:rPr>
          <w:t xml:space="preserve"> что</w:t>
        </w:r>
      </w:ins>
      <w:ins w:id="689" w:author="polyd" w:date="2024-12-24T12:23:32Z">
        <w:r>
          <w:rPr>
            <w:rFonts w:hint="default"/>
            <w:lang w:val="ru-RU"/>
          </w:rPr>
          <w:t xml:space="preserve"> в осн</w:t>
        </w:r>
      </w:ins>
      <w:ins w:id="690" w:author="polyd" w:date="2024-12-24T12:23:33Z">
        <w:r>
          <w:rPr>
            <w:rFonts w:hint="default"/>
            <w:lang w:val="ru-RU"/>
          </w:rPr>
          <w:t xml:space="preserve">ове </w:t>
        </w:r>
      </w:ins>
      <w:ins w:id="691" w:author="polyd" w:date="2024-12-24T12:23:56Z">
        <w:r>
          <w:rPr>
            <w:rFonts w:hint="default"/>
            <w:lang w:val="ru-RU"/>
          </w:rPr>
          <w:t>выбор</w:t>
        </w:r>
      </w:ins>
      <w:ins w:id="692" w:author="polyd" w:date="2024-12-24T12:23:57Z">
        <w:r>
          <w:rPr>
            <w:rFonts w:hint="default"/>
            <w:lang w:val="ru-RU"/>
          </w:rPr>
          <w:t xml:space="preserve">а </w:t>
        </w:r>
      </w:ins>
      <w:ins w:id="693" w:author="polyd" w:date="2024-12-24T12:23:58Z">
        <w:r>
          <w:rPr>
            <w:rFonts w:hint="default"/>
            <w:lang w:val="ru-RU"/>
          </w:rPr>
          <w:t>зв</w:t>
        </w:r>
      </w:ins>
      <w:ins w:id="694" w:author="polyd" w:date="2024-12-24T12:23:59Z">
        <w:r>
          <w:rPr>
            <w:rFonts w:hint="default"/>
            <w:lang w:val="ru-RU"/>
          </w:rPr>
          <w:t>езд</w:t>
        </w:r>
      </w:ins>
      <w:ins w:id="695" w:author="polyd" w:date="2024-12-24T12:24:00Z">
        <w:r>
          <w:rPr>
            <w:rFonts w:hint="default"/>
            <w:lang w:val="ru-RU"/>
          </w:rPr>
          <w:t xml:space="preserve">ами </w:t>
        </w:r>
      </w:ins>
      <w:ins w:id="696" w:author="polyd" w:date="2024-12-24T12:24:02Z">
        <w:r>
          <w:rPr>
            <w:rFonts w:hint="default"/>
            <w:lang w:val="ru-RU"/>
          </w:rPr>
          <w:t>же</w:t>
        </w:r>
      </w:ins>
      <w:ins w:id="697" w:author="polyd" w:date="2024-12-24T12:24:03Z">
        <w:r>
          <w:rPr>
            <w:rFonts w:hint="default"/>
            <w:lang w:val="ru-RU"/>
          </w:rPr>
          <w:t xml:space="preserve">ртвы </w:t>
        </w:r>
      </w:ins>
      <w:ins w:id="698" w:author="polyd" w:date="2024-12-24T12:24:04Z">
        <w:r>
          <w:rPr>
            <w:rFonts w:hint="default"/>
            <w:lang w:val="ru-RU"/>
          </w:rPr>
          <w:t>ле</w:t>
        </w:r>
      </w:ins>
      <w:ins w:id="699" w:author="polyd" w:date="2024-12-24T12:24:06Z">
        <w:r>
          <w:rPr>
            <w:rFonts w:hint="default"/>
            <w:lang w:val="ru-RU"/>
          </w:rPr>
          <w:t xml:space="preserve">жит </w:t>
        </w:r>
      </w:ins>
      <w:ins w:id="700" w:author="polyd" w:date="2024-12-24T12:24:58Z">
        <w:r>
          <w:rPr>
            <w:rFonts w:hint="default"/>
            <w:lang w:val="ru-RU"/>
          </w:rPr>
          <w:t>то</w:t>
        </w:r>
      </w:ins>
      <w:ins w:id="701" w:author="polyd" w:date="2024-12-24T12:24:59Z">
        <w:r>
          <w:rPr>
            <w:rFonts w:hint="default"/>
            <w:lang w:val="ru-RU"/>
          </w:rPr>
          <w:t xml:space="preserve">, </w:t>
        </w:r>
      </w:ins>
      <w:ins w:id="702" w:author="polyd" w:date="2024-12-24T12:25:00Z">
        <w:r>
          <w:rPr>
            <w:rFonts w:hint="default"/>
            <w:lang w:val="ru-RU"/>
          </w:rPr>
          <w:t xml:space="preserve">как </w:t>
        </w:r>
      </w:ins>
      <w:ins w:id="703" w:author="polyd" w:date="2024-12-24T12:35:14Z">
        <w:r>
          <w:rPr>
            <w:rFonts w:hint="default"/>
            <w:lang w:val="ru-RU"/>
          </w:rPr>
          <w:t>м</w:t>
        </w:r>
      </w:ins>
      <w:ins w:id="704" w:author="polyd" w:date="2024-12-24T12:35:15Z">
        <w:r>
          <w:rPr>
            <w:rFonts w:hint="default"/>
            <w:lang w:val="ru-RU"/>
          </w:rPr>
          <w:t xml:space="preserve">идии </w:t>
        </w:r>
      </w:ins>
      <w:ins w:id="705" w:author="polyd" w:date="2024-12-24T12:25:03Z">
        <w:r>
          <w:rPr>
            <w:rFonts w:hint="default"/>
            <w:lang w:val="ru-RU"/>
          </w:rPr>
          <w:t>агрег</w:t>
        </w:r>
      </w:ins>
      <w:ins w:id="706" w:author="polyd" w:date="2024-12-24T12:25:04Z">
        <w:r>
          <w:rPr>
            <w:rFonts w:hint="default"/>
            <w:lang w:val="ru-RU"/>
          </w:rPr>
          <w:t>иру</w:t>
        </w:r>
      </w:ins>
      <w:ins w:id="707" w:author="polyd" w:date="2024-12-24T12:25:06Z">
        <w:r>
          <w:rPr>
            <w:rFonts w:hint="default"/>
            <w:lang w:val="ru-RU"/>
          </w:rPr>
          <w:t>ют</w:t>
        </w:r>
      </w:ins>
      <w:ins w:id="708" w:author="polyd" w:date="2024-12-24T12:25:07Z">
        <w:r>
          <w:rPr>
            <w:rFonts w:hint="default"/>
            <w:lang w:val="ru-RU"/>
          </w:rPr>
          <w:t xml:space="preserve">ся </w:t>
        </w:r>
      </w:ins>
      <w:ins w:id="709" w:author="polyd" w:date="2024-12-24T12:25:12Z">
        <w:r>
          <w:rPr>
            <w:rFonts w:hint="default"/>
            <w:lang w:val="ru-RU"/>
          </w:rPr>
          <w:t>др</w:t>
        </w:r>
      </w:ins>
      <w:ins w:id="710" w:author="polyd" w:date="2024-12-24T12:25:13Z">
        <w:r>
          <w:rPr>
            <w:rFonts w:hint="default"/>
            <w:lang w:val="ru-RU"/>
          </w:rPr>
          <w:t>уг с</w:t>
        </w:r>
      </w:ins>
      <w:ins w:id="711" w:author="polyd" w:date="2024-12-24T12:25:17Z">
        <w:r>
          <w:rPr>
            <w:rFonts w:hint="default"/>
            <w:lang w:val="ru-RU"/>
          </w:rPr>
          <w:t xml:space="preserve"> друг</w:t>
        </w:r>
      </w:ins>
      <w:ins w:id="712" w:author="polyd" w:date="2024-12-24T12:25:18Z">
        <w:r>
          <w:rPr>
            <w:rFonts w:hint="default"/>
            <w:lang w:val="ru-RU"/>
          </w:rPr>
          <w:t>ом</w:t>
        </w:r>
      </w:ins>
      <w:ins w:id="713" w:author="polyd" w:date="2024-12-24T12:25:32Z">
        <w:r>
          <w:rPr>
            <w:rFonts w:hint="default"/>
            <w:lang w:val="ru-RU"/>
          </w:rPr>
          <w:t xml:space="preserve"> </w:t>
        </w:r>
      </w:ins>
      <w:ins w:id="714" w:author="polyd" w:date="2024-12-24T12:25:33Z">
        <w:r>
          <w:rPr>
            <w:rFonts w:hint="default"/>
            <w:lang w:val="ru-RU"/>
          </w:rPr>
          <w:t>(</w:t>
        </w:r>
      </w:ins>
      <w:ins w:id="715" w:author="polyd" w:date="2024-12-24T12:25:43Z">
        <w:r>
          <w:rPr>
            <w:rFonts w:hint="default"/>
            <w:lang w:val="en-US"/>
          </w:rPr>
          <w:t>Khaitov et al., 2023</w:t>
        </w:r>
      </w:ins>
      <w:ins w:id="716" w:author="polyd" w:date="2024-12-24T12:25:33Z">
        <w:r>
          <w:rPr>
            <w:rFonts w:hint="default"/>
            <w:lang w:val="ru-RU"/>
          </w:rPr>
          <w:t>)</w:t>
        </w:r>
      </w:ins>
      <w:ins w:id="717" w:author="polyd" w:date="2024-12-24T12:25:26Z">
        <w:r>
          <w:rPr>
            <w:rFonts w:hint="default"/>
            <w:lang w:val="ru-RU"/>
          </w:rPr>
          <w:t>.</w:t>
        </w:r>
      </w:ins>
      <w:ins w:id="718" w:author="polyd" w:date="2024-12-24T12:26:18Z">
        <w:r>
          <w:rPr>
            <w:rFonts w:hint="default"/>
            <w:lang w:val="ru-RU"/>
          </w:rPr>
          <w:t xml:space="preserve"> </w:t>
        </w:r>
      </w:ins>
      <w:ins w:id="719" w:author="polyd" w:date="2024-12-24T12:26:20Z">
        <w:r>
          <w:rPr>
            <w:rFonts w:hint="default"/>
            <w:lang w:val="ru-RU"/>
          </w:rPr>
          <w:t>Два</w:t>
        </w:r>
      </w:ins>
      <w:ins w:id="720" w:author="polyd" w:date="2024-12-24T12:26:21Z">
        <w:r>
          <w:rPr>
            <w:rFonts w:hint="default"/>
            <w:lang w:val="ru-RU"/>
          </w:rPr>
          <w:t xml:space="preserve"> вид</w:t>
        </w:r>
      </w:ins>
      <w:ins w:id="721" w:author="polyd" w:date="2024-12-24T12:26:22Z">
        <w:r>
          <w:rPr>
            <w:rFonts w:hint="default"/>
            <w:lang w:val="ru-RU"/>
          </w:rPr>
          <w:t xml:space="preserve">а </w:t>
        </w:r>
      </w:ins>
      <w:ins w:id="722" w:author="polyd" w:date="2024-12-24T12:26:23Z">
        <w:r>
          <w:rPr>
            <w:rFonts w:hint="default"/>
            <w:lang w:val="ru-RU"/>
          </w:rPr>
          <w:t>миди</w:t>
        </w:r>
      </w:ins>
      <w:ins w:id="723" w:author="polyd" w:date="2024-12-24T12:26:24Z">
        <w:r>
          <w:rPr>
            <w:rFonts w:hint="default"/>
            <w:lang w:val="ru-RU"/>
          </w:rPr>
          <w:t xml:space="preserve">й </w:t>
        </w:r>
      </w:ins>
      <w:ins w:id="724" w:author="polyd" w:date="2024-12-24T12:26:29Z">
        <w:r>
          <w:rPr>
            <w:rFonts w:hint="default"/>
            <w:lang w:val="ru-RU"/>
          </w:rPr>
          <w:t>за</w:t>
        </w:r>
      </w:ins>
      <w:ins w:id="725" w:author="polyd" w:date="2024-12-24T12:26:30Z">
        <w:r>
          <w:rPr>
            <w:rFonts w:hint="default"/>
            <w:lang w:val="ru-RU"/>
          </w:rPr>
          <w:t xml:space="preserve">метно </w:t>
        </w:r>
      </w:ins>
      <w:ins w:id="726" w:author="polyd" w:date="2024-12-24T12:26:31Z">
        <w:r>
          <w:rPr>
            <w:rFonts w:hint="default"/>
            <w:lang w:val="ru-RU"/>
          </w:rPr>
          <w:t>от</w:t>
        </w:r>
      </w:ins>
      <w:ins w:id="727" w:author="polyd" w:date="2024-12-24T12:26:32Z">
        <w:r>
          <w:rPr>
            <w:rFonts w:hint="default"/>
            <w:lang w:val="ru-RU"/>
          </w:rPr>
          <w:t>лича</w:t>
        </w:r>
      </w:ins>
      <w:ins w:id="728" w:author="polyd" w:date="2024-12-24T12:26:33Z">
        <w:r>
          <w:rPr>
            <w:rFonts w:hint="default"/>
            <w:lang w:val="ru-RU"/>
          </w:rPr>
          <w:t xml:space="preserve">ются </w:t>
        </w:r>
      </w:ins>
      <w:ins w:id="729" w:author="polyd" w:date="2024-12-24T12:26:34Z">
        <w:r>
          <w:rPr>
            <w:rFonts w:hint="default"/>
            <w:lang w:val="ru-RU"/>
          </w:rPr>
          <w:t xml:space="preserve">в </w:t>
        </w:r>
      </w:ins>
      <w:ins w:id="730" w:author="polyd" w:date="2024-12-24T12:26:35Z">
        <w:r>
          <w:rPr>
            <w:rFonts w:hint="default"/>
            <w:lang w:val="ru-RU"/>
          </w:rPr>
          <w:t>своей</w:t>
        </w:r>
      </w:ins>
      <w:ins w:id="731" w:author="polyd" w:date="2024-12-24T12:26:36Z">
        <w:r>
          <w:rPr>
            <w:rFonts w:hint="default"/>
            <w:lang w:val="ru-RU"/>
          </w:rPr>
          <w:t xml:space="preserve"> ст</w:t>
        </w:r>
      </w:ins>
      <w:ins w:id="732" w:author="polyd" w:date="2024-12-24T12:26:37Z">
        <w:r>
          <w:rPr>
            <w:rFonts w:hint="default"/>
            <w:lang w:val="ru-RU"/>
          </w:rPr>
          <w:t>р</w:t>
        </w:r>
      </w:ins>
      <w:ins w:id="733" w:author="polyd" w:date="2024-12-24T12:26:38Z">
        <w:r>
          <w:rPr>
            <w:rFonts w:hint="default"/>
            <w:lang w:val="ru-RU"/>
          </w:rPr>
          <w:t>ате</w:t>
        </w:r>
      </w:ins>
      <w:ins w:id="734" w:author="polyd" w:date="2024-12-24T12:26:39Z">
        <w:r>
          <w:rPr>
            <w:rFonts w:hint="default"/>
            <w:lang w:val="ru-RU"/>
          </w:rPr>
          <w:t>гии</w:t>
        </w:r>
      </w:ins>
      <w:ins w:id="735" w:author="polyd" w:date="2024-12-24T12:26:40Z">
        <w:r>
          <w:rPr>
            <w:rFonts w:hint="default"/>
            <w:lang w:val="ru-RU"/>
          </w:rPr>
          <w:t xml:space="preserve"> </w:t>
        </w:r>
      </w:ins>
      <w:ins w:id="736" w:author="polyd" w:date="2024-12-24T12:26:49Z">
        <w:r>
          <w:rPr>
            <w:rFonts w:hint="default"/>
            <w:lang w:val="ru-RU"/>
          </w:rPr>
          <w:t>ф</w:t>
        </w:r>
      </w:ins>
      <w:ins w:id="737" w:author="polyd" w:date="2024-12-24T12:26:50Z">
        <w:r>
          <w:rPr>
            <w:rFonts w:hint="default"/>
            <w:lang w:val="ru-RU"/>
          </w:rPr>
          <w:t>ормиров</w:t>
        </w:r>
      </w:ins>
      <w:ins w:id="738" w:author="polyd" w:date="2024-12-24T12:26:51Z">
        <w:r>
          <w:rPr>
            <w:rFonts w:hint="default"/>
            <w:lang w:val="ru-RU"/>
          </w:rPr>
          <w:t xml:space="preserve">ания </w:t>
        </w:r>
      </w:ins>
      <w:ins w:id="739" w:author="polyd" w:date="2024-12-24T12:26:52Z">
        <w:r>
          <w:rPr>
            <w:rFonts w:hint="default"/>
            <w:lang w:val="ru-RU"/>
          </w:rPr>
          <w:t>а</w:t>
        </w:r>
      </w:ins>
      <w:ins w:id="740" w:author="polyd" w:date="2024-12-24T12:26:53Z">
        <w:r>
          <w:rPr>
            <w:rFonts w:hint="default"/>
            <w:lang w:val="ru-RU"/>
          </w:rPr>
          <w:t>гре</w:t>
        </w:r>
      </w:ins>
      <w:ins w:id="741" w:author="polyd" w:date="2024-12-24T12:26:54Z">
        <w:r>
          <w:rPr>
            <w:rFonts w:hint="default"/>
            <w:lang w:val="ru-RU"/>
          </w:rPr>
          <w:t>га</w:t>
        </w:r>
      </w:ins>
      <w:ins w:id="742" w:author="polyd" w:date="2024-12-24T12:26:55Z">
        <w:r>
          <w:rPr>
            <w:rFonts w:hint="default"/>
            <w:lang w:val="ru-RU"/>
          </w:rPr>
          <w:t>ци</w:t>
        </w:r>
      </w:ins>
      <w:ins w:id="743" w:author="polyd" w:date="2024-12-24T12:26:57Z">
        <w:r>
          <w:rPr>
            <w:rFonts w:hint="default"/>
            <w:lang w:val="ru-RU"/>
          </w:rPr>
          <w:t>й</w:t>
        </w:r>
      </w:ins>
      <w:ins w:id="744" w:author="polyd" w:date="2024-12-24T12:27:28Z">
        <w:r>
          <w:rPr>
            <w:rFonts w:hint="default"/>
            <w:lang w:val="ru-RU"/>
          </w:rPr>
          <w:t>:</w:t>
        </w:r>
      </w:ins>
      <w:ins w:id="745" w:author="polyd" w:date="2024-12-24T12:27:29Z">
        <w:r>
          <w:rPr>
            <w:rFonts w:hint="default"/>
            <w:lang w:val="ru-RU"/>
          </w:rPr>
          <w:t xml:space="preserve"> </w:t>
        </w:r>
      </w:ins>
      <w:ins w:id="746" w:author="polyd" w:date="2024-12-24T12:27:34Z">
        <w:r>
          <w:rPr>
            <w:rFonts w:hint="default"/>
            <w:lang w:val="en-US"/>
          </w:rPr>
          <w:t>M.</w:t>
        </w:r>
      </w:ins>
      <w:ins w:id="747" w:author="polyd" w:date="2024-12-24T12:27:35Z">
        <w:r>
          <w:rPr>
            <w:rFonts w:hint="default"/>
            <w:lang w:val="en-US"/>
          </w:rPr>
          <w:t>t</w:t>
        </w:r>
      </w:ins>
      <w:ins w:id="748" w:author="polyd" w:date="2024-12-24T12:27:36Z">
        <w:r>
          <w:rPr>
            <w:rFonts w:hint="default"/>
            <w:lang w:val="en-US"/>
          </w:rPr>
          <w:t>ross</w:t>
        </w:r>
      </w:ins>
      <w:ins w:id="749" w:author="polyd" w:date="2024-12-24T12:27:37Z">
        <w:r>
          <w:rPr>
            <w:rFonts w:hint="default"/>
            <w:lang w:val="en-US"/>
          </w:rPr>
          <w:t xml:space="preserve">ulus </w:t>
        </w:r>
      </w:ins>
      <w:ins w:id="750" w:author="polyd" w:date="2024-12-24T12:27:41Z">
        <w:r>
          <w:rPr>
            <w:rFonts w:hint="default"/>
            <w:lang w:val="ru-RU"/>
          </w:rPr>
          <w:t>пре</w:t>
        </w:r>
      </w:ins>
      <w:ins w:id="751" w:author="polyd" w:date="2024-12-24T12:27:42Z">
        <w:r>
          <w:rPr>
            <w:rFonts w:hint="default"/>
            <w:lang w:val="ru-RU"/>
          </w:rPr>
          <w:t>дпоч</w:t>
        </w:r>
      </w:ins>
      <w:ins w:id="752" w:author="polyd" w:date="2024-12-24T12:27:43Z">
        <w:r>
          <w:rPr>
            <w:rFonts w:hint="default"/>
            <w:lang w:val="ru-RU"/>
          </w:rPr>
          <w:t>итает</w:t>
        </w:r>
      </w:ins>
      <w:ins w:id="753" w:author="polyd" w:date="2024-12-24T12:27:44Z">
        <w:r>
          <w:rPr>
            <w:rFonts w:hint="default"/>
            <w:lang w:val="ru-RU"/>
          </w:rPr>
          <w:t xml:space="preserve"> </w:t>
        </w:r>
      </w:ins>
      <w:ins w:id="754" w:author="polyd" w:date="2024-12-24T12:27:50Z">
        <w:r>
          <w:rPr>
            <w:rFonts w:hint="default"/>
            <w:lang w:val="ru-RU"/>
          </w:rPr>
          <w:t>по</w:t>
        </w:r>
      </w:ins>
      <w:ins w:id="755" w:author="polyd" w:date="2024-12-24T12:27:53Z">
        <w:r>
          <w:rPr>
            <w:rFonts w:hint="default"/>
            <w:lang w:val="ru-RU"/>
          </w:rPr>
          <w:t>кр</w:t>
        </w:r>
      </w:ins>
      <w:ins w:id="756" w:author="polyd" w:date="2024-12-24T12:27:54Z">
        <w:r>
          <w:rPr>
            <w:rFonts w:hint="default"/>
            <w:lang w:val="ru-RU"/>
          </w:rPr>
          <w:t>е</w:t>
        </w:r>
      </w:ins>
      <w:ins w:id="757" w:author="polyd" w:date="2024-12-24T12:27:55Z">
        <w:r>
          <w:rPr>
            <w:rFonts w:hint="default"/>
            <w:lang w:val="ru-RU"/>
          </w:rPr>
          <w:t>пч</w:t>
        </w:r>
      </w:ins>
      <w:ins w:id="758" w:author="polyd" w:date="2024-12-24T12:27:56Z">
        <w:r>
          <w:rPr>
            <w:rFonts w:hint="default"/>
            <w:lang w:val="ru-RU"/>
          </w:rPr>
          <w:t xml:space="preserve">е </w:t>
        </w:r>
      </w:ins>
      <w:ins w:id="759" w:author="polyd" w:date="2024-12-24T12:27:57Z">
        <w:r>
          <w:rPr>
            <w:rFonts w:hint="default"/>
            <w:lang w:val="ru-RU"/>
          </w:rPr>
          <w:t>прик</w:t>
        </w:r>
      </w:ins>
      <w:ins w:id="760" w:author="polyd" w:date="2024-12-24T12:27:58Z">
        <w:r>
          <w:rPr>
            <w:rFonts w:hint="default"/>
            <w:lang w:val="ru-RU"/>
          </w:rPr>
          <w:t>репит</w:t>
        </w:r>
      </w:ins>
      <w:ins w:id="761" w:author="polyd" w:date="2024-12-24T12:27:59Z">
        <w:r>
          <w:rPr>
            <w:rFonts w:hint="default"/>
            <w:lang w:val="ru-RU"/>
          </w:rPr>
          <w:t xml:space="preserve">ься </w:t>
        </w:r>
      </w:ins>
      <w:ins w:id="762" w:author="polyd" w:date="2024-12-24T12:28:00Z">
        <w:r>
          <w:rPr>
            <w:rFonts w:hint="default"/>
            <w:lang w:val="ru-RU"/>
          </w:rPr>
          <w:t xml:space="preserve">к </w:t>
        </w:r>
      </w:ins>
      <w:ins w:id="763" w:author="polyd" w:date="2024-12-24T12:28:03Z">
        <w:r>
          <w:rPr>
            <w:rFonts w:hint="default"/>
            <w:lang w:val="ru-RU"/>
          </w:rPr>
          <w:t>д</w:t>
        </w:r>
      </w:ins>
      <w:ins w:id="764" w:author="polyd" w:date="2024-12-24T12:28:04Z">
        <w:r>
          <w:rPr>
            <w:rFonts w:hint="default"/>
            <w:lang w:val="ru-RU"/>
          </w:rPr>
          <w:t>онном</w:t>
        </w:r>
      </w:ins>
      <w:ins w:id="765" w:author="polyd" w:date="2024-12-24T12:28:05Z">
        <w:r>
          <w:rPr>
            <w:rFonts w:hint="default"/>
            <w:lang w:val="ru-RU"/>
          </w:rPr>
          <w:t>у с</w:t>
        </w:r>
      </w:ins>
      <w:ins w:id="766" w:author="polyd" w:date="2024-12-24T12:28:06Z">
        <w:r>
          <w:rPr>
            <w:rFonts w:hint="default"/>
            <w:lang w:val="ru-RU"/>
          </w:rPr>
          <w:t>убс</w:t>
        </w:r>
      </w:ins>
      <w:ins w:id="767" w:author="polyd" w:date="2024-12-24T12:28:07Z">
        <w:r>
          <w:rPr>
            <w:rFonts w:hint="default"/>
            <w:lang w:val="ru-RU"/>
          </w:rPr>
          <w:t>трату</w:t>
        </w:r>
      </w:ins>
      <w:ins w:id="768" w:author="polyd" w:date="2024-12-24T12:28:13Z">
        <w:r>
          <w:rPr>
            <w:rFonts w:hint="default"/>
            <w:lang w:val="ru-RU"/>
          </w:rPr>
          <w:t>, в</w:t>
        </w:r>
      </w:ins>
      <w:ins w:id="769" w:author="polyd" w:date="2024-12-24T12:28:14Z">
        <w:r>
          <w:rPr>
            <w:rFonts w:hint="default"/>
            <w:lang w:val="ru-RU"/>
          </w:rPr>
          <w:t xml:space="preserve"> то </w:t>
        </w:r>
      </w:ins>
      <w:ins w:id="770" w:author="polyd" w:date="2024-12-24T12:28:15Z">
        <w:r>
          <w:rPr>
            <w:rFonts w:hint="default"/>
            <w:lang w:val="ru-RU"/>
          </w:rPr>
          <w:t>время</w:t>
        </w:r>
      </w:ins>
      <w:ins w:id="771" w:author="polyd" w:date="2024-12-24T12:28:16Z">
        <w:r>
          <w:rPr>
            <w:rFonts w:hint="default"/>
            <w:lang w:val="ru-RU"/>
          </w:rPr>
          <w:t xml:space="preserve"> как </w:t>
        </w:r>
      </w:ins>
      <w:ins w:id="772" w:author="polyd" w:date="2024-12-24T12:28:17Z">
        <w:r>
          <w:rPr>
            <w:rFonts w:hint="default"/>
            <w:lang w:val="en-US"/>
          </w:rPr>
          <w:t>M.</w:t>
        </w:r>
      </w:ins>
      <w:ins w:id="773" w:author="polyd" w:date="2024-12-24T12:28:18Z">
        <w:r>
          <w:rPr>
            <w:rFonts w:hint="default"/>
            <w:lang w:val="en-US"/>
          </w:rPr>
          <w:t>ed</w:t>
        </w:r>
      </w:ins>
      <w:ins w:id="774" w:author="polyd" w:date="2024-12-24T12:28:19Z">
        <w:r>
          <w:rPr>
            <w:rFonts w:hint="default"/>
            <w:lang w:val="en-US"/>
          </w:rPr>
          <w:t>ulis</w:t>
        </w:r>
      </w:ins>
      <w:ins w:id="775" w:author="polyd" w:date="2024-12-24T12:28:20Z">
        <w:r>
          <w:rPr>
            <w:rFonts w:hint="default"/>
            <w:lang w:val="ru-RU"/>
          </w:rPr>
          <w:t xml:space="preserve"> </w:t>
        </w:r>
      </w:ins>
      <w:ins w:id="776" w:author="polyd" w:date="2024-12-24T12:28:22Z">
        <w:r>
          <w:rPr>
            <w:rFonts w:hint="default"/>
            <w:lang w:val="ru-RU"/>
          </w:rPr>
          <w:t>име</w:t>
        </w:r>
      </w:ins>
      <w:ins w:id="777" w:author="polyd" w:date="2024-12-24T12:28:23Z">
        <w:r>
          <w:rPr>
            <w:rFonts w:hint="default"/>
            <w:lang w:val="ru-RU"/>
          </w:rPr>
          <w:t xml:space="preserve">ет </w:t>
        </w:r>
      </w:ins>
      <w:ins w:id="778" w:author="polyd" w:date="2024-12-24T12:28:24Z">
        <w:r>
          <w:rPr>
            <w:rFonts w:hint="default"/>
            <w:lang w:val="ru-RU"/>
          </w:rPr>
          <w:t>тенде</w:t>
        </w:r>
      </w:ins>
      <w:ins w:id="779" w:author="polyd" w:date="2024-12-24T12:28:25Z">
        <w:r>
          <w:rPr>
            <w:rFonts w:hint="default"/>
            <w:lang w:val="ru-RU"/>
          </w:rPr>
          <w:t>нцию</w:t>
        </w:r>
      </w:ins>
      <w:ins w:id="780" w:author="polyd" w:date="2024-12-24T12:28:26Z">
        <w:r>
          <w:rPr>
            <w:rFonts w:hint="default"/>
            <w:lang w:val="ru-RU"/>
          </w:rPr>
          <w:t xml:space="preserve"> к </w:t>
        </w:r>
      </w:ins>
      <w:ins w:id="781" w:author="polyd" w:date="2024-12-24T12:28:28Z">
        <w:r>
          <w:rPr>
            <w:rFonts w:hint="default"/>
            <w:lang w:val="ru-RU"/>
          </w:rPr>
          <w:t>ф</w:t>
        </w:r>
      </w:ins>
      <w:ins w:id="782" w:author="polyd" w:date="2024-12-24T12:28:29Z">
        <w:r>
          <w:rPr>
            <w:rFonts w:hint="default"/>
            <w:lang w:val="ru-RU"/>
          </w:rPr>
          <w:t>орми</w:t>
        </w:r>
      </w:ins>
      <w:ins w:id="783" w:author="polyd" w:date="2024-12-24T12:28:32Z">
        <w:r>
          <w:rPr>
            <w:rFonts w:hint="default"/>
            <w:lang w:val="ru-RU"/>
          </w:rPr>
          <w:t>ров</w:t>
        </w:r>
      </w:ins>
      <w:ins w:id="784" w:author="polyd" w:date="2024-12-24T12:28:33Z">
        <w:r>
          <w:rPr>
            <w:rFonts w:hint="default"/>
            <w:lang w:val="ru-RU"/>
          </w:rPr>
          <w:t xml:space="preserve">анию </w:t>
        </w:r>
      </w:ins>
      <w:ins w:id="785" w:author="polyd" w:date="2024-12-24T12:28:34Z">
        <w:r>
          <w:rPr>
            <w:rFonts w:hint="default"/>
            <w:lang w:val="ru-RU"/>
          </w:rPr>
          <w:t>мн</w:t>
        </w:r>
      </w:ins>
      <w:ins w:id="786" w:author="polyd" w:date="2024-12-24T12:28:35Z">
        <w:r>
          <w:rPr>
            <w:rFonts w:hint="default"/>
            <w:lang w:val="ru-RU"/>
          </w:rPr>
          <w:t>огосло</w:t>
        </w:r>
      </w:ins>
      <w:ins w:id="787" w:author="polyd" w:date="2024-12-24T12:28:36Z">
        <w:r>
          <w:rPr>
            <w:rFonts w:hint="default"/>
            <w:lang w:val="ru-RU"/>
          </w:rPr>
          <w:t>йны</w:t>
        </w:r>
      </w:ins>
      <w:ins w:id="788" w:author="polyd" w:date="2024-12-24T12:28:37Z">
        <w:r>
          <w:rPr>
            <w:rFonts w:hint="default"/>
            <w:lang w:val="ru-RU"/>
          </w:rPr>
          <w:t xml:space="preserve">х </w:t>
        </w:r>
      </w:ins>
      <w:ins w:id="789" w:author="polyd" w:date="2024-12-24T12:28:38Z">
        <w:r>
          <w:rPr>
            <w:rFonts w:hint="default"/>
            <w:lang w:val="ru-RU"/>
          </w:rPr>
          <w:t>п</w:t>
        </w:r>
      </w:ins>
      <w:ins w:id="790" w:author="polyd" w:date="2024-12-24T12:28:39Z">
        <w:r>
          <w:rPr>
            <w:rFonts w:hint="default"/>
            <w:lang w:val="ru-RU"/>
          </w:rPr>
          <w:t>осе</w:t>
        </w:r>
      </w:ins>
      <w:ins w:id="791" w:author="polyd" w:date="2024-12-24T12:28:40Z">
        <w:r>
          <w:rPr>
            <w:rFonts w:hint="default"/>
            <w:lang w:val="ru-RU"/>
          </w:rPr>
          <w:t>ле</w:t>
        </w:r>
      </w:ins>
      <w:ins w:id="792" w:author="polyd" w:date="2024-12-24T12:28:43Z">
        <w:r>
          <w:rPr>
            <w:rFonts w:hint="default"/>
            <w:lang w:val="ru-RU"/>
          </w:rPr>
          <w:t>ни</w:t>
        </w:r>
      </w:ins>
      <w:ins w:id="793" w:author="polyd" w:date="2024-12-24T12:28:45Z">
        <w:r>
          <w:rPr>
            <w:rFonts w:hint="default"/>
            <w:lang w:val="ru-RU"/>
          </w:rPr>
          <w:t>й</w:t>
        </w:r>
      </w:ins>
      <w:ins w:id="794" w:author="polyd" w:date="2024-12-24T12:28:48Z">
        <w:r>
          <w:rPr>
            <w:rFonts w:hint="default"/>
            <w:lang w:val="ru-RU"/>
          </w:rPr>
          <w:t>,</w:t>
        </w:r>
      </w:ins>
      <w:ins w:id="795" w:author="polyd" w:date="2024-12-24T12:28:49Z">
        <w:r>
          <w:rPr>
            <w:rFonts w:hint="default"/>
            <w:lang w:val="ru-RU"/>
          </w:rPr>
          <w:t xml:space="preserve"> </w:t>
        </w:r>
      </w:ins>
      <w:ins w:id="796" w:author="polyd" w:date="2024-12-24T12:28:51Z">
        <w:r>
          <w:rPr>
            <w:rFonts w:hint="default"/>
            <w:lang w:val="ru-RU"/>
          </w:rPr>
          <w:t>в</w:t>
        </w:r>
      </w:ins>
      <w:ins w:id="797" w:author="polyd" w:date="2024-12-24T12:28:52Z">
        <w:r>
          <w:rPr>
            <w:rFonts w:hint="default"/>
            <w:lang w:val="ru-RU"/>
          </w:rPr>
          <w:t xml:space="preserve"> котор</w:t>
        </w:r>
      </w:ins>
      <w:ins w:id="798" w:author="polyd" w:date="2024-12-24T12:28:53Z">
        <w:r>
          <w:rPr>
            <w:rFonts w:hint="default"/>
            <w:lang w:val="ru-RU"/>
          </w:rPr>
          <w:t xml:space="preserve">ых </w:t>
        </w:r>
      </w:ins>
      <w:ins w:id="799" w:author="polyd" w:date="2024-12-24T12:28:54Z">
        <w:r>
          <w:rPr>
            <w:rFonts w:hint="default"/>
            <w:lang w:val="ru-RU"/>
          </w:rPr>
          <w:t>молл</w:t>
        </w:r>
      </w:ins>
      <w:ins w:id="800" w:author="polyd" w:date="2024-12-24T12:28:55Z">
        <w:r>
          <w:rPr>
            <w:rFonts w:hint="default"/>
            <w:lang w:val="ru-RU"/>
          </w:rPr>
          <w:t xml:space="preserve">юски </w:t>
        </w:r>
      </w:ins>
      <w:ins w:id="801" w:author="polyd" w:date="2024-12-24T12:28:56Z">
        <w:r>
          <w:rPr>
            <w:rFonts w:hint="default"/>
            <w:lang w:val="ru-RU"/>
          </w:rPr>
          <w:t>кр</w:t>
        </w:r>
      </w:ins>
      <w:ins w:id="802" w:author="polyd" w:date="2024-12-24T12:28:57Z">
        <w:r>
          <w:rPr>
            <w:rFonts w:hint="default"/>
            <w:lang w:val="ru-RU"/>
          </w:rPr>
          <w:t>еп</w:t>
        </w:r>
      </w:ins>
      <w:ins w:id="803" w:author="polyd" w:date="2024-12-24T12:28:59Z">
        <w:r>
          <w:rPr>
            <w:rFonts w:hint="default"/>
            <w:lang w:val="ru-RU"/>
          </w:rPr>
          <w:t>ят</w:t>
        </w:r>
      </w:ins>
      <w:ins w:id="804" w:author="polyd" w:date="2024-12-24T12:29:00Z">
        <w:r>
          <w:rPr>
            <w:rFonts w:hint="default"/>
            <w:lang w:val="ru-RU"/>
          </w:rPr>
          <w:t>ся</w:t>
        </w:r>
      </w:ins>
      <w:ins w:id="805" w:author="polyd" w:date="2024-12-24T12:29:01Z">
        <w:r>
          <w:rPr>
            <w:rFonts w:hint="default"/>
            <w:lang w:val="ru-RU"/>
          </w:rPr>
          <w:t xml:space="preserve"> др</w:t>
        </w:r>
      </w:ins>
      <w:ins w:id="806" w:author="polyd" w:date="2024-12-24T12:29:02Z">
        <w:r>
          <w:rPr>
            <w:rFonts w:hint="default"/>
            <w:lang w:val="ru-RU"/>
          </w:rPr>
          <w:t xml:space="preserve">уг </w:t>
        </w:r>
      </w:ins>
      <w:ins w:id="807" w:author="polyd" w:date="2024-12-24T12:29:04Z">
        <w:r>
          <w:rPr>
            <w:rFonts w:hint="default"/>
            <w:lang w:val="ru-RU"/>
          </w:rPr>
          <w:t>к д</w:t>
        </w:r>
      </w:ins>
      <w:ins w:id="808" w:author="polyd" w:date="2024-12-24T12:29:05Z">
        <w:r>
          <w:rPr>
            <w:rFonts w:hint="default"/>
            <w:lang w:val="ru-RU"/>
          </w:rPr>
          <w:t>ругу</w:t>
        </w:r>
      </w:ins>
      <w:ins w:id="809" w:author="polyd" w:date="2024-12-24T12:29:06Z">
        <w:r>
          <w:rPr>
            <w:rFonts w:hint="default"/>
            <w:lang w:val="ru-RU"/>
          </w:rPr>
          <w:t xml:space="preserve"> (</w:t>
        </w:r>
      </w:ins>
      <w:ins w:id="810" w:author="polyd" w:date="2024-12-24T12:29:10Z">
        <w:r>
          <w:rPr>
            <w:rFonts w:hint="default"/>
            <w:lang w:val="ru-RU"/>
          </w:rPr>
          <w:t>Х</w:t>
        </w:r>
      </w:ins>
      <w:ins w:id="811" w:author="polyd" w:date="2024-12-24T12:29:11Z">
        <w:r>
          <w:rPr>
            <w:rFonts w:hint="default"/>
            <w:lang w:val="ru-RU"/>
          </w:rPr>
          <w:t>айто</w:t>
        </w:r>
      </w:ins>
      <w:ins w:id="812" w:author="polyd" w:date="2024-12-24T12:29:12Z">
        <w:r>
          <w:rPr>
            <w:rFonts w:hint="default"/>
            <w:lang w:val="ru-RU"/>
          </w:rPr>
          <w:t>в</w:t>
        </w:r>
      </w:ins>
      <w:ins w:id="813" w:author="polyd" w:date="2024-12-24T12:29:14Z">
        <w:r>
          <w:rPr>
            <w:rFonts w:hint="default"/>
            <w:lang w:val="ru-RU"/>
          </w:rPr>
          <w:t xml:space="preserve"> и </w:t>
        </w:r>
      </w:ins>
      <w:ins w:id="814" w:author="polyd" w:date="2024-12-24T12:29:15Z">
        <w:r>
          <w:rPr>
            <w:rFonts w:hint="default"/>
            <w:lang w:val="ru-RU"/>
          </w:rPr>
          <w:t>др</w:t>
        </w:r>
      </w:ins>
      <w:ins w:id="815" w:author="polyd" w:date="2024-12-24T12:29:16Z">
        <w:r>
          <w:rPr>
            <w:rFonts w:hint="default"/>
            <w:lang w:val="ru-RU"/>
          </w:rPr>
          <w:t>.</w:t>
        </w:r>
      </w:ins>
      <w:ins w:id="816" w:author="polyd" w:date="2024-12-24T12:29:17Z">
        <w:r>
          <w:rPr>
            <w:rFonts w:hint="default"/>
            <w:lang w:val="ru-RU"/>
          </w:rPr>
          <w:t>, 2</w:t>
        </w:r>
      </w:ins>
      <w:ins w:id="817" w:author="polyd" w:date="2024-12-24T12:29:18Z">
        <w:r>
          <w:rPr>
            <w:rFonts w:hint="default"/>
            <w:lang w:val="ru-RU"/>
          </w:rPr>
          <w:t>024</w:t>
        </w:r>
      </w:ins>
      <w:ins w:id="818" w:author="polyd" w:date="2024-12-24T12:29:19Z">
        <w:r>
          <w:rPr>
            <w:rFonts w:hint="default"/>
            <w:lang w:val="ru-RU"/>
          </w:rPr>
          <w:t>)</w:t>
        </w:r>
      </w:ins>
      <w:ins w:id="819" w:author="polyd" w:date="2024-12-24T12:29:20Z">
        <w:r>
          <w:rPr>
            <w:rFonts w:hint="default"/>
            <w:lang w:val="ru-RU"/>
          </w:rPr>
          <w:t xml:space="preserve">. </w:t>
        </w:r>
      </w:ins>
      <w:ins w:id="820" w:author="polyd" w:date="2024-12-24T12:29:21Z">
        <w:r>
          <w:rPr>
            <w:rFonts w:hint="default"/>
            <w:lang w:val="ru-RU"/>
          </w:rPr>
          <w:t>Особе</w:t>
        </w:r>
      </w:ins>
      <w:ins w:id="821" w:author="polyd" w:date="2024-12-24T12:29:22Z">
        <w:r>
          <w:rPr>
            <w:rFonts w:hint="default"/>
            <w:lang w:val="ru-RU"/>
          </w:rPr>
          <w:t xml:space="preserve">нно </w:t>
        </w:r>
      </w:ins>
      <w:ins w:id="822" w:author="polyd" w:date="2024-12-24T12:29:23Z">
        <w:r>
          <w:rPr>
            <w:rFonts w:hint="default"/>
            <w:lang w:val="ru-RU"/>
          </w:rPr>
          <w:t>яр</w:t>
        </w:r>
      </w:ins>
      <w:ins w:id="823" w:author="polyd" w:date="2024-12-24T12:29:24Z">
        <w:r>
          <w:rPr>
            <w:rFonts w:hint="default"/>
            <w:lang w:val="ru-RU"/>
          </w:rPr>
          <w:t xml:space="preserve">ко </w:t>
        </w:r>
      </w:ins>
      <w:ins w:id="824" w:author="polyd" w:date="2024-12-24T12:29:26Z">
        <w:r>
          <w:rPr>
            <w:rFonts w:hint="default"/>
            <w:lang w:val="ru-RU"/>
          </w:rPr>
          <w:t>эт</w:t>
        </w:r>
      </w:ins>
      <w:ins w:id="825" w:author="polyd" w:date="2024-12-24T12:29:28Z">
        <w:r>
          <w:rPr>
            <w:rFonts w:hint="default"/>
            <w:lang w:val="ru-RU"/>
          </w:rPr>
          <w:t>и раз</w:t>
        </w:r>
      </w:ins>
      <w:ins w:id="826" w:author="polyd" w:date="2024-12-24T12:29:29Z">
        <w:r>
          <w:rPr>
            <w:rFonts w:hint="default"/>
            <w:lang w:val="ru-RU"/>
          </w:rPr>
          <w:t>лич</w:t>
        </w:r>
      </w:ins>
      <w:ins w:id="827" w:author="polyd" w:date="2024-12-24T12:29:30Z">
        <w:r>
          <w:rPr>
            <w:rFonts w:hint="default"/>
            <w:lang w:val="ru-RU"/>
          </w:rPr>
          <w:t xml:space="preserve">ия </w:t>
        </w:r>
      </w:ins>
      <w:ins w:id="828" w:author="polyd" w:date="2024-12-24T12:29:32Z">
        <w:r>
          <w:rPr>
            <w:rFonts w:hint="default"/>
            <w:lang w:val="ru-RU"/>
          </w:rPr>
          <w:t>прояв</w:t>
        </w:r>
      </w:ins>
      <w:ins w:id="829" w:author="polyd" w:date="2024-12-24T12:29:33Z">
        <w:r>
          <w:rPr>
            <w:rFonts w:hint="default"/>
            <w:lang w:val="ru-RU"/>
          </w:rPr>
          <w:t>ляютс</w:t>
        </w:r>
      </w:ins>
      <w:ins w:id="830" w:author="polyd" w:date="2024-12-24T12:29:34Z">
        <w:r>
          <w:rPr>
            <w:rFonts w:hint="default"/>
            <w:lang w:val="ru-RU"/>
          </w:rPr>
          <w:t xml:space="preserve">я </w:t>
        </w:r>
      </w:ins>
      <w:ins w:id="831" w:author="polyd" w:date="2024-12-24T12:29:35Z">
        <w:r>
          <w:rPr>
            <w:rFonts w:hint="default"/>
            <w:lang w:val="ru-RU"/>
          </w:rPr>
          <w:t xml:space="preserve">при </w:t>
        </w:r>
      </w:ins>
      <w:ins w:id="832" w:author="polyd" w:date="2024-12-24T12:29:36Z">
        <w:r>
          <w:rPr>
            <w:rFonts w:hint="default"/>
            <w:lang w:val="ru-RU"/>
          </w:rPr>
          <w:t>н</w:t>
        </w:r>
      </w:ins>
      <w:ins w:id="833" w:author="polyd" w:date="2024-12-24T12:29:37Z">
        <w:r>
          <w:rPr>
            <w:rFonts w:hint="default"/>
            <w:lang w:val="ru-RU"/>
          </w:rPr>
          <w:t>аличи</w:t>
        </w:r>
      </w:ins>
      <w:ins w:id="834" w:author="polyd" w:date="2024-12-24T12:29:38Z">
        <w:r>
          <w:rPr>
            <w:rFonts w:hint="default"/>
            <w:lang w:val="ru-RU"/>
          </w:rPr>
          <w:t xml:space="preserve">и </w:t>
        </w:r>
      </w:ins>
      <w:ins w:id="835" w:author="polyd" w:date="2024-12-24T12:29:41Z">
        <w:r>
          <w:rPr>
            <w:rFonts w:hint="default"/>
            <w:lang w:val="ru-RU"/>
          </w:rPr>
          <w:t>хи</w:t>
        </w:r>
      </w:ins>
      <w:ins w:id="836" w:author="polyd" w:date="2024-12-24T12:29:42Z">
        <w:r>
          <w:rPr>
            <w:rFonts w:hint="default"/>
            <w:lang w:val="ru-RU"/>
          </w:rPr>
          <w:t>мич</w:t>
        </w:r>
      </w:ins>
      <w:ins w:id="837" w:author="polyd" w:date="2024-12-24T12:29:43Z">
        <w:r>
          <w:rPr>
            <w:rFonts w:hint="default"/>
            <w:lang w:val="ru-RU"/>
          </w:rPr>
          <w:t>ески</w:t>
        </w:r>
      </w:ins>
      <w:ins w:id="838" w:author="polyd" w:date="2024-12-24T12:29:45Z">
        <w:r>
          <w:rPr>
            <w:rFonts w:hint="default"/>
            <w:lang w:val="ru-RU"/>
          </w:rPr>
          <w:t>х</w:t>
        </w:r>
      </w:ins>
      <w:ins w:id="839" w:author="polyd" w:date="2024-12-24T12:29:46Z">
        <w:r>
          <w:rPr>
            <w:rFonts w:hint="default"/>
            <w:lang w:val="ru-RU"/>
          </w:rPr>
          <w:t xml:space="preserve"> </w:t>
        </w:r>
      </w:ins>
      <w:ins w:id="840" w:author="polyd" w:date="2024-12-24T12:29:47Z">
        <w:r>
          <w:rPr>
            <w:rFonts w:hint="default"/>
            <w:lang w:val="ru-RU"/>
          </w:rPr>
          <w:t>сигн</w:t>
        </w:r>
      </w:ins>
      <w:ins w:id="841" w:author="polyd" w:date="2024-12-24T12:29:48Z">
        <w:r>
          <w:rPr>
            <w:rFonts w:hint="default"/>
            <w:lang w:val="ru-RU"/>
          </w:rPr>
          <w:t>алов</w:t>
        </w:r>
      </w:ins>
      <w:ins w:id="842" w:author="polyd" w:date="2024-12-24T12:29:49Z">
        <w:r>
          <w:rPr>
            <w:rFonts w:hint="default"/>
            <w:lang w:val="ru-RU"/>
          </w:rPr>
          <w:t>,</w:t>
        </w:r>
      </w:ins>
      <w:ins w:id="843" w:author="polyd" w:date="2024-12-24T12:29:51Z">
        <w:r>
          <w:rPr>
            <w:rFonts w:hint="default"/>
            <w:lang w:val="ru-RU"/>
          </w:rPr>
          <w:t xml:space="preserve"> и</w:t>
        </w:r>
      </w:ins>
      <w:ins w:id="844" w:author="polyd" w:date="2024-12-24T12:29:52Z">
        <w:r>
          <w:rPr>
            <w:rFonts w:hint="default"/>
            <w:lang w:val="ru-RU"/>
          </w:rPr>
          <w:t>схо</w:t>
        </w:r>
      </w:ins>
      <w:ins w:id="845" w:author="polyd" w:date="2024-12-24T12:29:53Z">
        <w:r>
          <w:rPr>
            <w:rFonts w:hint="default"/>
            <w:lang w:val="ru-RU"/>
          </w:rPr>
          <w:t>дящих</w:t>
        </w:r>
      </w:ins>
      <w:ins w:id="846" w:author="polyd" w:date="2024-12-24T12:29:54Z">
        <w:r>
          <w:rPr>
            <w:rFonts w:hint="default"/>
            <w:lang w:val="ru-RU"/>
          </w:rPr>
          <w:t xml:space="preserve"> от </w:t>
        </w:r>
      </w:ins>
      <w:ins w:id="847" w:author="polyd" w:date="2024-12-24T12:29:55Z">
        <w:r>
          <w:rPr>
            <w:rFonts w:hint="default"/>
            <w:lang w:val="ru-RU"/>
          </w:rPr>
          <w:t>хищн</w:t>
        </w:r>
      </w:ins>
      <w:ins w:id="848" w:author="polyd" w:date="2024-12-24T12:29:56Z">
        <w:r>
          <w:rPr>
            <w:rFonts w:hint="default"/>
            <w:lang w:val="ru-RU"/>
          </w:rPr>
          <w:t>иков</w:t>
        </w:r>
      </w:ins>
      <w:ins w:id="849" w:author="polyd" w:date="2024-12-24T12:29:57Z">
        <w:r>
          <w:rPr>
            <w:rFonts w:hint="default"/>
            <w:lang w:val="ru-RU"/>
          </w:rPr>
          <w:t xml:space="preserve"> (</w:t>
        </w:r>
      </w:ins>
      <w:ins w:id="850" w:author="polyd" w:date="2024-12-24T12:29:59Z">
        <w:r>
          <w:rPr>
            <w:rFonts w:hint="default"/>
            <w:lang w:val="ru-RU"/>
          </w:rPr>
          <w:t>Кир</w:t>
        </w:r>
      </w:ins>
      <w:ins w:id="851" w:author="polyd" w:date="2024-12-24T12:30:00Z">
        <w:r>
          <w:rPr>
            <w:rFonts w:hint="default"/>
            <w:lang w:val="ru-RU"/>
          </w:rPr>
          <w:t>и</w:t>
        </w:r>
      </w:ins>
      <w:ins w:id="852" w:author="polyd" w:date="2024-12-24T12:30:01Z">
        <w:r>
          <w:rPr>
            <w:rFonts w:hint="default"/>
            <w:lang w:val="ru-RU"/>
          </w:rPr>
          <w:t>ллов</w:t>
        </w:r>
      </w:ins>
      <w:ins w:id="853" w:author="polyd" w:date="2024-12-24T12:30:02Z">
        <w:r>
          <w:rPr>
            <w:rFonts w:hint="default"/>
            <w:lang w:val="ru-RU"/>
          </w:rPr>
          <w:t xml:space="preserve">, </w:t>
        </w:r>
      </w:ins>
      <w:ins w:id="854" w:author="polyd" w:date="2024-12-24T12:30:03Z">
        <w:r>
          <w:rPr>
            <w:rFonts w:hint="default"/>
            <w:lang w:val="ru-RU"/>
          </w:rPr>
          <w:t>+++</w:t>
        </w:r>
      </w:ins>
      <w:ins w:id="855" w:author="polyd" w:date="2024-12-24T12:30:04Z">
        <w:r>
          <w:rPr>
            <w:rFonts w:hint="default"/>
            <w:lang w:val="ru-RU"/>
          </w:rPr>
          <w:t>).</w:t>
        </w:r>
      </w:ins>
      <w:ins w:id="856" w:author="polyd" w:date="2024-12-24T13:06:52Z">
        <w:r>
          <w:rPr>
            <w:rFonts w:hint="default"/>
            <w:lang w:val="ru-RU"/>
          </w:rPr>
          <w:t xml:space="preserve"> Е</w:t>
        </w:r>
      </w:ins>
      <w:ins w:id="857" w:author="polyd" w:date="2024-12-24T13:06:53Z">
        <w:r>
          <w:rPr>
            <w:rFonts w:hint="default"/>
            <w:lang w:val="ru-RU"/>
          </w:rPr>
          <w:t xml:space="preserve">сли </w:t>
        </w:r>
      </w:ins>
      <w:ins w:id="858" w:author="polyd" w:date="2024-12-24T13:06:54Z">
        <w:r>
          <w:rPr>
            <w:rFonts w:hint="default"/>
            <w:lang w:val="ru-RU"/>
          </w:rPr>
          <w:t>эта</w:t>
        </w:r>
      </w:ins>
      <w:ins w:id="859" w:author="polyd" w:date="2024-12-24T13:06:55Z">
        <w:r>
          <w:rPr>
            <w:rFonts w:hint="default"/>
            <w:lang w:val="ru-RU"/>
          </w:rPr>
          <w:t xml:space="preserve"> </w:t>
        </w:r>
      </w:ins>
      <w:ins w:id="860" w:author="polyd" w:date="2024-12-24T13:06:58Z">
        <w:r>
          <w:rPr>
            <w:rFonts w:hint="default"/>
            <w:lang w:val="ru-RU"/>
          </w:rPr>
          <w:t>м</w:t>
        </w:r>
      </w:ins>
      <w:ins w:id="861" w:author="polyd" w:date="2024-12-24T13:06:59Z">
        <w:r>
          <w:rPr>
            <w:rFonts w:hint="default"/>
            <w:lang w:val="ru-RU"/>
          </w:rPr>
          <w:t>оде</w:t>
        </w:r>
      </w:ins>
      <w:ins w:id="862" w:author="polyd" w:date="2024-12-24T13:07:00Z">
        <w:r>
          <w:rPr>
            <w:rFonts w:hint="default"/>
            <w:lang w:val="ru-RU"/>
          </w:rPr>
          <w:t xml:space="preserve">ль </w:t>
        </w:r>
      </w:ins>
      <w:ins w:id="863" w:author="polyd" w:date="2024-12-24T13:07:01Z">
        <w:r>
          <w:rPr>
            <w:rFonts w:hint="default"/>
            <w:lang w:val="ru-RU"/>
          </w:rPr>
          <w:t>верн</w:t>
        </w:r>
      </w:ins>
      <w:ins w:id="864" w:author="polyd" w:date="2024-12-24T13:07:02Z">
        <w:r>
          <w:rPr>
            <w:rFonts w:hint="default"/>
            <w:lang w:val="ru-RU"/>
          </w:rPr>
          <w:t xml:space="preserve">а, </w:t>
        </w:r>
      </w:ins>
      <w:ins w:id="865" w:author="polyd" w:date="2024-12-24T13:07:03Z">
        <w:r>
          <w:rPr>
            <w:rFonts w:hint="default"/>
            <w:lang w:val="ru-RU"/>
          </w:rPr>
          <w:t xml:space="preserve">то </w:t>
        </w:r>
      </w:ins>
      <w:ins w:id="866" w:author="polyd" w:date="2024-12-24T13:07:05Z">
        <w:r>
          <w:rPr>
            <w:rFonts w:hint="default"/>
            <w:lang w:val="ru-RU"/>
          </w:rPr>
          <w:t>и</w:t>
        </w:r>
      </w:ins>
      <w:ins w:id="867" w:author="polyd" w:date="2024-12-24T13:07:06Z">
        <w:r>
          <w:rPr>
            <w:rFonts w:hint="default"/>
            <w:lang w:val="ru-RU"/>
          </w:rPr>
          <w:t xml:space="preserve">з нее </w:t>
        </w:r>
      </w:ins>
      <w:ins w:id="868" w:author="polyd" w:date="2024-12-24T13:07:07Z">
        <w:r>
          <w:rPr>
            <w:rFonts w:hint="default"/>
            <w:lang w:val="ru-RU"/>
          </w:rPr>
          <w:t>мож</w:t>
        </w:r>
      </w:ins>
      <w:ins w:id="869" w:author="polyd" w:date="2024-12-24T13:07:08Z">
        <w:r>
          <w:rPr>
            <w:rFonts w:hint="default"/>
            <w:lang w:val="ru-RU"/>
          </w:rPr>
          <w:t xml:space="preserve">но </w:t>
        </w:r>
      </w:ins>
      <w:ins w:id="870" w:author="polyd" w:date="2024-12-24T13:07:32Z">
        <w:r>
          <w:rPr>
            <w:rFonts w:hint="default"/>
            <w:lang w:val="ru-RU"/>
          </w:rPr>
          <w:t>в</w:t>
        </w:r>
      </w:ins>
      <w:ins w:id="871" w:author="polyd" w:date="2024-12-24T13:07:33Z">
        <w:r>
          <w:rPr>
            <w:rFonts w:hint="default"/>
            <w:lang w:val="ru-RU"/>
          </w:rPr>
          <w:t>ывест</w:t>
        </w:r>
      </w:ins>
      <w:ins w:id="872" w:author="polyd" w:date="2024-12-24T13:07:34Z">
        <w:r>
          <w:rPr>
            <w:rFonts w:hint="default"/>
            <w:lang w:val="ru-RU"/>
          </w:rPr>
          <w:t>и</w:t>
        </w:r>
      </w:ins>
      <w:ins w:id="873" w:author="polyd" w:date="2024-12-24T13:07:37Z">
        <w:r>
          <w:rPr>
            <w:rFonts w:hint="default"/>
            <w:lang w:val="ru-RU"/>
          </w:rPr>
          <w:t xml:space="preserve"> </w:t>
        </w:r>
      </w:ins>
      <w:ins w:id="874" w:author="polyd" w:date="2024-12-24T13:07:15Z">
        <w:r>
          <w:rPr>
            <w:rFonts w:hint="default"/>
            <w:lang w:val="ru-RU"/>
          </w:rPr>
          <w:t>провер</w:t>
        </w:r>
      </w:ins>
      <w:ins w:id="875" w:author="polyd" w:date="2024-12-24T13:07:16Z">
        <w:r>
          <w:rPr>
            <w:rFonts w:hint="default"/>
            <w:lang w:val="ru-RU"/>
          </w:rPr>
          <w:t>яем</w:t>
        </w:r>
      </w:ins>
      <w:ins w:id="876" w:author="polyd" w:date="2024-12-24T13:07:41Z">
        <w:r>
          <w:rPr>
            <w:rFonts w:hint="default"/>
            <w:lang w:val="ru-RU"/>
          </w:rPr>
          <w:t>ое</w:t>
        </w:r>
      </w:ins>
      <w:ins w:id="877" w:author="polyd" w:date="2024-12-24T13:07:17Z">
        <w:r>
          <w:rPr>
            <w:rFonts w:hint="default"/>
            <w:lang w:val="ru-RU"/>
          </w:rPr>
          <w:t xml:space="preserve"> сл</w:t>
        </w:r>
      </w:ins>
      <w:ins w:id="878" w:author="polyd" w:date="2024-12-24T13:07:18Z">
        <w:r>
          <w:rPr>
            <w:rFonts w:hint="default"/>
            <w:lang w:val="ru-RU"/>
          </w:rPr>
          <w:t>едстви</w:t>
        </w:r>
      </w:ins>
      <w:ins w:id="879" w:author="polyd" w:date="2024-12-24T13:07:44Z">
        <w:r>
          <w:rPr>
            <w:rFonts w:hint="default"/>
            <w:lang w:val="ru-RU"/>
          </w:rPr>
          <w:t>е</w:t>
        </w:r>
      </w:ins>
      <w:ins w:id="880" w:author="polyd" w:date="2024-12-24T13:07:20Z">
        <w:r>
          <w:rPr>
            <w:rFonts w:hint="default"/>
            <w:lang w:val="ru-RU"/>
          </w:rPr>
          <w:t>.</w:t>
        </w:r>
      </w:ins>
      <w:ins w:id="881" w:author="polyd" w:date="2024-12-24T12:21:43Z">
        <w:r>
          <w:rPr>
            <w:rFonts w:hint="default"/>
            <w:lang w:val="ru-RU"/>
          </w:rPr>
          <w:t xml:space="preserve"> </w:t>
        </w:r>
      </w:ins>
      <w:ins w:id="882" w:author="polyd" w:date="2024-12-24T13:07:55Z">
        <w:r>
          <w:rPr>
            <w:rFonts w:hint="default"/>
            <w:lang w:val="ru-RU"/>
          </w:rPr>
          <w:t>На</w:t>
        </w:r>
      </w:ins>
      <w:ins w:id="883" w:author="polyd" w:date="2024-12-24T13:07:56Z">
        <w:r>
          <w:rPr>
            <w:rFonts w:hint="default"/>
            <w:lang w:val="ru-RU"/>
          </w:rPr>
          <w:t>иболе</w:t>
        </w:r>
      </w:ins>
      <w:ins w:id="884" w:author="polyd" w:date="2024-12-24T13:07:57Z">
        <w:r>
          <w:rPr>
            <w:rFonts w:hint="default"/>
            <w:lang w:val="ru-RU"/>
          </w:rPr>
          <w:t>е в</w:t>
        </w:r>
      </w:ins>
      <w:ins w:id="885" w:author="polyd" w:date="2024-12-24T13:07:59Z">
        <w:r>
          <w:rPr>
            <w:rFonts w:hint="default"/>
            <w:lang w:val="ru-RU"/>
          </w:rPr>
          <w:t>ы</w:t>
        </w:r>
      </w:ins>
      <w:ins w:id="886" w:author="polyd" w:date="2024-12-24T13:08:00Z">
        <w:r>
          <w:rPr>
            <w:rFonts w:hint="default"/>
            <w:lang w:val="ru-RU"/>
          </w:rPr>
          <w:t>сока</w:t>
        </w:r>
      </w:ins>
      <w:ins w:id="887" w:author="polyd" w:date="2024-12-24T13:08:01Z">
        <w:r>
          <w:rPr>
            <w:rFonts w:hint="default"/>
            <w:lang w:val="ru-RU"/>
          </w:rPr>
          <w:t>я сме</w:t>
        </w:r>
      </w:ins>
      <w:ins w:id="888" w:author="polyd" w:date="2024-12-24T13:08:02Z">
        <w:r>
          <w:rPr>
            <w:rFonts w:hint="default"/>
            <w:lang w:val="ru-RU"/>
          </w:rPr>
          <w:t>ртность</w:t>
        </w:r>
      </w:ins>
      <w:ins w:id="889" w:author="polyd" w:date="2024-12-24T13:08:35Z">
        <w:r>
          <w:rPr>
            <w:rFonts w:hint="default"/>
            <w:lang w:val="ru-RU"/>
          </w:rPr>
          <w:t xml:space="preserve"> </w:t>
        </w:r>
      </w:ins>
      <w:ins w:id="890" w:author="polyd" w:date="2024-12-24T13:08:36Z">
        <w:r>
          <w:rPr>
            <w:rFonts w:hint="default"/>
            <w:lang w:val="ru-RU"/>
          </w:rPr>
          <w:t xml:space="preserve">от </w:t>
        </w:r>
      </w:ins>
      <w:ins w:id="891" w:author="polyd" w:date="2024-12-24T13:08:38Z">
        <w:r>
          <w:rPr>
            <w:rFonts w:hint="default"/>
            <w:lang w:val="ru-RU"/>
          </w:rPr>
          <w:t>влия</w:t>
        </w:r>
      </w:ins>
      <w:ins w:id="892" w:author="polyd" w:date="2024-12-24T13:08:39Z">
        <w:r>
          <w:rPr>
            <w:rFonts w:hint="default"/>
            <w:lang w:val="ru-RU"/>
          </w:rPr>
          <w:t xml:space="preserve">ния </w:t>
        </w:r>
      </w:ins>
      <w:ins w:id="893" w:author="polyd" w:date="2024-12-24T13:08:40Z">
        <w:r>
          <w:rPr>
            <w:rFonts w:hint="default"/>
            <w:lang w:val="ru-RU"/>
          </w:rPr>
          <w:t>хи</w:t>
        </w:r>
      </w:ins>
      <w:ins w:id="894" w:author="polyd" w:date="2024-12-24T13:08:41Z">
        <w:r>
          <w:rPr>
            <w:rFonts w:hint="default"/>
            <w:lang w:val="ru-RU"/>
          </w:rPr>
          <w:t>щника</w:t>
        </w:r>
      </w:ins>
      <w:ins w:id="895" w:author="polyd" w:date="2024-12-24T13:08:42Z">
        <w:r>
          <w:rPr>
            <w:rFonts w:hint="default"/>
            <w:lang w:val="ru-RU"/>
          </w:rPr>
          <w:t xml:space="preserve"> </w:t>
        </w:r>
      </w:ins>
      <w:ins w:id="896" w:author="polyd" w:date="2024-12-24T13:08:03Z">
        <w:r>
          <w:rPr>
            <w:rFonts w:hint="default"/>
            <w:lang w:val="ru-RU"/>
          </w:rPr>
          <w:t xml:space="preserve"> д</w:t>
        </w:r>
      </w:ins>
      <w:ins w:id="897" w:author="polyd" w:date="2024-12-24T13:08:04Z">
        <w:r>
          <w:rPr>
            <w:rFonts w:hint="default"/>
            <w:lang w:val="ru-RU"/>
          </w:rPr>
          <w:t>олж</w:t>
        </w:r>
      </w:ins>
      <w:ins w:id="898" w:author="polyd" w:date="2024-12-24T13:08:05Z">
        <w:r>
          <w:rPr>
            <w:rFonts w:hint="default"/>
            <w:lang w:val="ru-RU"/>
          </w:rPr>
          <w:t xml:space="preserve">на </w:t>
        </w:r>
      </w:ins>
      <w:ins w:id="899" w:author="polyd" w:date="2024-12-24T13:08:06Z">
        <w:r>
          <w:rPr>
            <w:rFonts w:hint="default"/>
            <w:lang w:val="ru-RU"/>
          </w:rPr>
          <w:t xml:space="preserve">быть в </w:t>
        </w:r>
      </w:ins>
      <w:ins w:id="900" w:author="polyd" w:date="2024-12-24T13:08:50Z">
        <w:r>
          <w:rPr>
            <w:rFonts w:hint="default"/>
            <w:lang w:val="ru-RU"/>
          </w:rPr>
          <w:t>с</w:t>
        </w:r>
      </w:ins>
      <w:ins w:id="901" w:author="polyd" w:date="2024-12-24T13:08:51Z">
        <w:r>
          <w:rPr>
            <w:rFonts w:hint="default"/>
            <w:lang w:val="ru-RU"/>
          </w:rPr>
          <w:t>ме</w:t>
        </w:r>
      </w:ins>
      <w:ins w:id="902" w:author="polyd" w:date="2024-12-24T13:08:52Z">
        <w:r>
          <w:rPr>
            <w:rFonts w:hint="default"/>
            <w:lang w:val="ru-RU"/>
          </w:rPr>
          <w:t>шанных</w:t>
        </w:r>
      </w:ins>
      <w:ins w:id="903" w:author="polyd" w:date="2024-12-24T13:08:53Z">
        <w:r>
          <w:rPr>
            <w:rFonts w:hint="default"/>
            <w:lang w:val="ru-RU"/>
          </w:rPr>
          <w:t xml:space="preserve"> </w:t>
        </w:r>
      </w:ins>
      <w:ins w:id="904" w:author="polyd" w:date="2024-12-24T13:08:10Z">
        <w:r>
          <w:rPr>
            <w:rFonts w:hint="default"/>
            <w:lang w:val="ru-RU"/>
          </w:rPr>
          <w:t>посе</w:t>
        </w:r>
      </w:ins>
      <w:ins w:id="905" w:author="polyd" w:date="2024-12-24T13:08:11Z">
        <w:r>
          <w:rPr>
            <w:rFonts w:hint="default"/>
            <w:lang w:val="ru-RU"/>
          </w:rPr>
          <w:t>лениях</w:t>
        </w:r>
      </w:ins>
      <w:ins w:id="906" w:author="polyd" w:date="2024-12-24T13:08:54Z">
        <w:r>
          <w:rPr>
            <w:rFonts w:hint="default"/>
            <w:lang w:val="ru-RU"/>
          </w:rPr>
          <w:t>,</w:t>
        </w:r>
      </w:ins>
      <w:ins w:id="907" w:author="polyd" w:date="2024-12-24T13:08:55Z">
        <w:r>
          <w:rPr>
            <w:rFonts w:hint="default"/>
            <w:lang w:val="ru-RU"/>
          </w:rPr>
          <w:t xml:space="preserve"> </w:t>
        </w:r>
      </w:ins>
      <w:ins w:id="908" w:author="polyd" w:date="2024-12-24T13:08:12Z">
        <w:bookmarkStart w:id="0" w:name="_GoBack"/>
        <w:bookmarkEnd w:id="0"/>
        <w:r>
          <w:rPr>
            <w:rFonts w:hint="default"/>
            <w:lang w:val="ru-RU"/>
          </w:rPr>
          <w:t xml:space="preserve"> </w:t>
        </w:r>
      </w:ins>
      <w:ins w:id="909" w:author="polyd" w:date="2024-12-24T13:08:16Z">
        <w:r>
          <w:rPr>
            <w:rFonts w:hint="default"/>
            <w:lang w:val="ru-RU"/>
          </w:rPr>
          <w:t xml:space="preserve">с </w:t>
        </w:r>
      </w:ins>
      <w:ins w:id="910" w:author="polyd" w:date="2024-12-24T12:21:46Z">
        <w:r>
          <w:rPr>
            <w:rFonts w:hint="default"/>
          </w:rPr>
          <w:t>Таким образом</w:t>
        </w:r>
      </w:ins>
      <w:ins w:id="911" w:author="polyd" w:date="2024-12-24T12:21:56Z">
        <w:r>
          <w:rPr>
            <w:rFonts w:hint="default"/>
            <w:lang w:val="ru-RU"/>
          </w:rPr>
          <w:t>,</w:t>
        </w:r>
      </w:ins>
      <w:ins w:id="912" w:author="polyd" w:date="2024-12-24T12:21:46Z">
        <w:r>
          <w:rPr>
            <w:rFonts w:hint="default"/>
          </w:rPr>
          <w:t xml:space="preserve"> мидии, живущие в моноспецифичных поселениях, должны быть наименее подвержены атакам</w:t>
        </w:r>
      </w:ins>
      <w:ins w:id="913" w:author="polyd" w:date="2024-12-24T12:23:08Z">
        <w:r>
          <w:rPr>
            <w:rFonts w:hint="default"/>
            <w:lang w:val="ru-RU"/>
          </w:rPr>
          <w:t>,</w:t>
        </w:r>
      </w:ins>
    </w:p>
    <w:p w14:paraId="0A0E6601">
      <w:pPr>
        <w:ind w:left="0" w:leftChars="0" w:firstLine="0" w:firstLineChars="0"/>
        <w:rPr>
          <w:ins w:id="914" w:author="polyd" w:date="2024-12-24T12:23:10Z"/>
          <w:rFonts w:hint="default"/>
          <w:lang w:val="ru-RU"/>
        </w:rPr>
      </w:pPr>
    </w:p>
    <w:p w14:paraId="224F4875">
      <w:pPr>
        <w:ind w:left="0" w:leftChars="0" w:firstLine="0" w:firstLineChars="0"/>
        <w:rPr>
          <w:ins w:id="915" w:author="polyd" w:date="2024-12-24T12:22:03Z"/>
          <w:rFonts w:hint="default"/>
          <w:lang w:val="ru-RU"/>
        </w:rPr>
      </w:pPr>
      <w:ins w:id="916" w:author="polyd" w:date="2024-12-24T12:22:16Z">
        <w:r>
          <w:rPr>
            <w:rFonts w:hint="default"/>
            <w:lang w:val="ru-RU"/>
          </w:rPr>
          <w:t xml:space="preserve"> </w:t>
        </w:r>
      </w:ins>
      <w:ins w:id="917" w:author="polyd" w:date="2024-12-24T12:22:16Z">
        <w:r>
          <w:rPr>
            <w:rFonts w:hint="default"/>
          </w:rPr>
          <w:t>(Khaitov et al., 2023)</w:t>
        </w:r>
      </w:ins>
      <w:ins w:id="918" w:author="polyd" w:date="2024-12-24T12:22:17Z">
        <w:r>
          <w:rPr>
            <w:rFonts w:hint="default"/>
            <w:lang w:val="ru-RU"/>
          </w:rPr>
          <w:t>.</w:t>
        </w:r>
      </w:ins>
    </w:p>
    <w:p w14:paraId="0D6C3655">
      <w:pPr>
        <w:ind w:left="0" w:leftChars="0" w:firstLine="0" w:firstLineChars="0"/>
        <w:rPr>
          <w:ins w:id="919" w:author="polyd" w:date="2024-12-24T12:22:03Z"/>
          <w:rFonts w:hint="default"/>
        </w:rPr>
      </w:pPr>
    </w:p>
    <w:p w14:paraId="52CF9D5B">
      <w:pPr>
        <w:ind w:left="0" w:leftChars="0" w:firstLine="0" w:firstLineChars="0"/>
        <w:rPr>
          <w:ins w:id="920" w:author="polyd" w:date="2024-12-24T12:21:46Z"/>
          <w:rFonts w:hint="default"/>
        </w:rPr>
      </w:pPr>
      <w:ins w:id="921" w:author="polyd" w:date="2024-12-24T12:21:46Z">
        <w:r>
          <w:rPr>
            <w:rFonts w:hint="default"/>
          </w:rPr>
          <w:t>. Цель данной работы – проверить эту гипотезу.</w:t>
        </w:r>
      </w:ins>
    </w:p>
    <w:p w14:paraId="1E8AAE95">
      <w:pPr>
        <w:ind w:left="0" w:leftChars="0" w:firstLine="0" w:firstLineChars="0"/>
        <w:rPr>
          <w:ins w:id="922" w:author="polyd" w:date="2024-12-24T12:16:45Z"/>
          <w:rFonts w:hint="default"/>
          <w:lang w:val="ru-RU"/>
        </w:rPr>
      </w:pPr>
    </w:p>
    <w:p w14:paraId="0B645AE7">
      <w:pPr>
        <w:ind w:left="0" w:leftChars="0" w:firstLine="0" w:firstLineChars="0"/>
        <w:rPr>
          <w:ins w:id="923" w:author="polyd" w:date="2024-12-24T12:16:45Z"/>
          <w:rFonts w:hint="default"/>
          <w:lang w:val="ru-RU"/>
        </w:rPr>
      </w:pPr>
    </w:p>
    <w:p w14:paraId="7F35D868">
      <w:pPr>
        <w:ind w:left="0" w:leftChars="0" w:firstLine="0" w:firstLineChars="0"/>
        <w:rPr>
          <w:ins w:id="924" w:author="polyd" w:date="2024-12-24T12:18:18Z"/>
          <w:rFonts w:hint="default"/>
        </w:rPr>
      </w:pPr>
      <w:r>
        <w:rPr>
          <w:rFonts w:hint="default"/>
        </w:rPr>
        <w:t xml:space="preserve">, и, что вероятность </w:t>
      </w:r>
      <w:del w:id="925" w:author="polyd" w:date="2024-12-24T12:18:17Z">
        <w:r>
          <w:rPr>
            <w:rFonts w:hint="default"/>
          </w:rPr>
          <w:delText>атаки морских звезд на поселение возрастает с увеличением в нем доли M. trossulus (Макарычева, 2017)</w:delText>
        </w:r>
      </w:del>
    </w:p>
    <w:p w14:paraId="29267909">
      <w:pPr>
        <w:ind w:left="0" w:leftChars="0" w:firstLine="0" w:firstLineChars="0"/>
        <w:rPr>
          <w:rFonts w:hint="default"/>
        </w:rPr>
      </w:pPr>
    </w:p>
    <w:p w14:paraId="4D58860B">
      <w:pPr>
        <w:ind w:left="0" w:leftChars="0" w:firstLine="0" w:firstLineChars="0"/>
        <w:rPr>
          <w:del w:id="926" w:author="polyd" w:date="2024-12-24T12:21:41Z"/>
          <w:rFonts w:hint="default"/>
        </w:rPr>
      </w:pPr>
      <w:r>
        <w:rPr>
          <w:rFonts w:hint="default"/>
        </w:rPr>
        <w:t xml:space="preserve">Ранее была высказана гипотеза о том, что вероятность быть убитой у мидии с уменьшением количества в поселении ее конспецификов </w:t>
      </w:r>
      <w:del w:id="927" w:author="polyd" w:date="2024-12-24T12:22:13Z">
        <w:r>
          <w:rPr>
            <w:rFonts w:hint="default"/>
          </w:rPr>
          <w:delText>(Khaitov et al., 2023)</w:delText>
        </w:r>
      </w:del>
      <w:r>
        <w:rPr>
          <w:rFonts w:hint="default"/>
        </w:rPr>
        <w:t xml:space="preserve">. </w:t>
      </w:r>
      <w:del w:id="928" w:author="polyd" w:date="2024-12-24T12:21:41Z">
        <w:r>
          <w:rPr>
            <w:rFonts w:hint="default"/>
          </w:rPr>
          <w:delText>Таким образом мидии, живущие в моноспецифичных поселениях, должны быть наименее подвержены атакам. Цель данной работы – проверить эту гипотезу.</w:delText>
        </w:r>
      </w:del>
    </w:p>
    <w:p w14:paraId="3E3065CA">
      <w:pPr>
        <w:ind w:left="0" w:leftChars="0" w:firstLine="0" w:firstLineChars="0"/>
        <w:rPr>
          <w:rFonts w:hint="default"/>
        </w:rPr>
      </w:pPr>
    </w:p>
    <w:p w14:paraId="6F75F1B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</w:t>
      </w:r>
    </w:p>
    <w:p w14:paraId="1BE5633F">
      <w:pPr>
        <w:ind w:left="0" w:leftChars="0" w:firstLine="0" w:firstLineChars="0"/>
        <w:rPr>
          <w:rFonts w:hint="default"/>
        </w:rPr>
      </w:pPr>
    </w:p>
    <w:p w14:paraId="2B394689">
      <w:pPr>
        <w:ind w:left="0" w:leftChars="0" w:firstLine="0" w:firstLineChars="0"/>
        <w:rPr>
          <w:rFonts w:hint="default"/>
        </w:rPr>
      </w:pPr>
    </w:p>
    <w:p w14:paraId="2273025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Материалы и методика</w:t>
      </w:r>
    </w:p>
    <w:p w14:paraId="0733E5F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Сбор животных для эксперимента </w:t>
      </w:r>
    </w:p>
    <w:p w14:paraId="4D10B8A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Материал для проведения эксперимента был собран в августе 2024 года. Мидии морфотипа T были собраны в Северной губе острова Ряжкова, где по результатам исследований наблюдается высокая доля T-морфотипа. Вторая точка сбора-мидиевая  банка на остове Большой Ломнишный, на ней были собраны мидии E-морфотипа, которые, по ранее сделанным исследованиям, преобладают в этой точке. В связи с нехваткой мидий E-морфотипа была проведена повторная сборка в точке 3-Южной губе, где преобладают литоральные мидиевые друзы E-морфотипа.</w:t>
      </w:r>
    </w:p>
    <w:p w14:paraId="216725B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Для увеличения вероятности нахождения мидии нужного морфотипа, моллюски были отобраны с помощью теста, предложенного в работе Э.Бюмона с соавторами (Beaumont et al. 2008). Мидии подвергались сжатию в спинно-брюшном направлении: у M. trossulus, обладающих более тонкой раковиной, при этом появляется широкая щель между створками раковины, у M. edulis, обладающих более толстыми створками, такая щель не образуется.</w:t>
      </w:r>
    </w:p>
    <w:p w14:paraId="3914073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До эксперимента мидии были выдержаны в сетках, свешанных в морскую воду, не менее 2-3 дней. Для эксперимента были отобраны мидии размером 15-30 мм.</w:t>
      </w:r>
    </w:p>
    <w:p w14:paraId="62AEB43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Проведение эксперимента</w:t>
      </w:r>
    </w:p>
    <w:p w14:paraId="7E60631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Для эксперимента были подготовлены 33 садка из керамической плитки 25х25 см и пластикового бортика высотой 3 см. На каждом садке был подписан тип, соответствующий соотношению разных морфотипов в садке, и индивидуальный номер. В каждый садок было высажено по 80 мидий в разных соотношениях. В 11 садков было высажено по 80 мидий с точки сбора №1, в следующие 11 садков мы посадили по 40 мидий с точки сбор №1 и по 40 мидий с точки сбора №2, в последние 11 садков было высажено по 80 мидий с точки сбора №2. </w:t>
      </w:r>
    </w:p>
    <w:p w14:paraId="6F2EC16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Перед началом эксперимента садки были закреплены с помощью деревянных колышков в литоральной луже о. Ряжкова и оставлены там на 3 дня. Несмотря на то, что лужа находится в затишных условиях, в дни нахождения там садков был сильный ветер и волны, возможна частичная утеря не успевших закрепиться биссусом мидий. За время нахождения в луже мидии успели закрепиться биссусом и сформировать друзы. После садки были изъяты с литорали и перевезены на место постановки эксперимента. </w:t>
      </w:r>
    </w:p>
    <w:p w14:paraId="51A76F9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Эксперимент был поставлен в окрестностях островов Девичья Луда и Первая Поперечная Луда. Садки с привязанными к ним поплавками были опущены на дно, на глубину около 2 м. По наблюдениям водолаза в месте постановки садков находилось скопление звезд Asterias rubens. Эксперимент был оставлен на 3 дня, после чего поднят вместе со звездами и подвергнут дальнейшему анализу.</w:t>
      </w:r>
    </w:p>
    <w:p w14:paraId="5955F69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Моллюски и звезды были извлечены из садков. У звезд был измерен вес и диаметр (от центра звезды до конца противоположного луча), после чего они были выпущены в море.</w:t>
      </w:r>
    </w:p>
    <w:p w14:paraId="1DB6C6F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Створки съеденных мидий были высушены, живых мидий мы сварили и очистили от мягких тканей, после чего они также были высушены. Далее в обработке материала участвовали только правые створки (исключение-правая створка была повреждена и определить морфотип по ней не представлялось возможным, в таком случае использовалась левая створка). У каждой раковины мы измерили длину(L) и определили морфотип с использованием бинокуляра и штангенциркуля. </w:t>
      </w:r>
    </w:p>
    <w:p w14:paraId="11B789A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Для надежного определения вида моллюска необходимо проведение генотипирования, однако, как было показано в работе В.М.Хайтова и соавторов (Khaitov et al. 2021) генетически определенный вид коррелирует с так называемым морфотипом мидии. M. edulis и M. trossulus в Белом море различаются по следующему конхологическому признаку: наличием или отсутствием непрерывной полосы призматического слоя под нимфой лигамента на внутренней стороне раковины. В следствие этого мы обозначаем как T-морфотип мидий, имеющий данную полоску, и как E-морфотип моллюсков без полоски.</w:t>
      </w:r>
    </w:p>
    <w:p w14:paraId="3CF5C2D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Статистическая обработка</w:t>
      </w:r>
    </w:p>
    <w:p w14:paraId="1082073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Обработка проводилась с помощью языка статистического программирования R. В качестве зависимой переменной выступала доля мертвых мидий в садке. В качестве факторов в анализе мы использовали долю T-морфотипа и размер мидии(L). </w:t>
      </w:r>
    </w:p>
    <w:p w14:paraId="1534FFB9">
      <w:pPr>
        <w:ind w:left="0" w:leftChars="0" w:firstLine="0" w:firstLineChars="0"/>
      </w:pPr>
      <w:r>
        <w:rPr>
          <w:rFonts w:hint="default"/>
        </w:rPr>
        <w:t xml:space="preserve"> </w:t>
      </w:r>
    </w:p>
    <w:p w14:paraId="235E42A3">
      <w:pPr>
        <w:rPr>
          <w:lang w:val="en-US"/>
        </w:rPr>
      </w:pPr>
    </w:p>
    <w:p w14:paraId="4B723D37">
      <w:pPr>
        <w:rPr>
          <w:lang w:val="en-US"/>
        </w:rPr>
      </w:pPr>
    </w:p>
    <w:p w14:paraId="4B2AD9A5">
      <w:pPr>
        <w:rPr>
          <w:lang w:val="en-US"/>
        </w:rPr>
      </w:pPr>
    </w:p>
    <w:p w14:paraId="4896F9DB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olyd">
    <w15:presenceInfo w15:providerId="None" w15:userId="poly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F125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9171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8005EC"/>
    <w:rsid w:val="09C2553B"/>
    <w:rsid w:val="13A260BC"/>
    <w:rsid w:val="391B30B1"/>
    <w:rsid w:val="3A5B4A05"/>
    <w:rsid w:val="3D2E204C"/>
    <w:rsid w:val="4B8F1257"/>
    <w:rsid w:val="4DC82D45"/>
    <w:rsid w:val="50225E22"/>
    <w:rsid w:val="552E3A44"/>
    <w:rsid w:val="571A361F"/>
    <w:rsid w:val="6A8F5933"/>
    <w:rsid w:val="71511E5F"/>
    <w:rsid w:val="719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/>
      <w:jc w:val="center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link w:val="151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i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3"/>
    <w:semiHidden/>
    <w:unhideWhenUsed/>
    <w:qFormat/>
    <w:uiPriority w:val="0"/>
    <w:pPr>
      <w:keepNext/>
      <w:keepLines/>
      <w:spacing w:before="200" w:after="0"/>
      <w:jc w:val="both"/>
      <w:outlineLvl w:val="5"/>
    </w:pPr>
    <w:rPr>
      <w:rFonts w:asciiTheme="majorAscii" w:hAnsiTheme="majorAscii" w:eastAsiaTheme="majorEastAsia" w:cstheme="majorBidi"/>
      <w:color w:val="000000" w:themeColor="text1"/>
      <w:sz w:val="20"/>
      <w:szCs w:val="24"/>
      <w:lang w:eastAsia="en-US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2"/>
    <w:qFormat/>
    <w:uiPriority w:val="0"/>
    <w:pPr>
      <w:spacing w:before="180" w:after="180"/>
      <w:jc w:val="both"/>
    </w:pPr>
    <w:rPr>
      <w:rFonts w:asciiTheme="minorAscii" w:hAnsiTheme="minorAscii" w:eastAsiaTheme="minorEastAsia"/>
      <w:szCs w:val="24"/>
      <w:lang w:eastAsia="en-US"/>
    </w:rPr>
  </w:style>
  <w:style w:type="character" w:styleId="14">
    <w:name w:val="HTML Sample"/>
    <w:basedOn w:val="12"/>
    <w:autoRedefine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6">
    <w:name w:val="footnote reference"/>
    <w:basedOn w:val="12"/>
    <w:autoRedefine/>
    <w:qFormat/>
    <w:uiPriority w:val="0"/>
    <w:rPr>
      <w:vertAlign w:val="superscript"/>
    </w:rPr>
  </w:style>
  <w:style w:type="character" w:styleId="17">
    <w:name w:val="annotation reference"/>
    <w:basedOn w:val="12"/>
    <w:autoRedefine/>
    <w:qFormat/>
    <w:uiPriority w:val="0"/>
    <w:rPr>
      <w:sz w:val="21"/>
      <w:szCs w:val="21"/>
    </w:rPr>
  </w:style>
  <w:style w:type="character" w:styleId="18">
    <w:name w:val="endnote reference"/>
    <w:basedOn w:val="12"/>
    <w:autoRedefine/>
    <w:qFormat/>
    <w:uiPriority w:val="0"/>
    <w:rPr>
      <w:vertAlign w:val="superscript"/>
    </w:rPr>
  </w:style>
  <w:style w:type="character" w:styleId="19">
    <w:name w:val="HTML Acronym"/>
    <w:basedOn w:val="12"/>
    <w:autoRedefine/>
    <w:qFormat/>
    <w:uiPriority w:val="0"/>
  </w:style>
  <w:style w:type="character" w:styleId="20">
    <w:name w:val="Emphasis"/>
    <w:basedOn w:val="12"/>
    <w:autoRedefine/>
    <w:qFormat/>
    <w:uiPriority w:val="0"/>
    <w:rPr>
      <w:i/>
      <w:iCs/>
    </w:rPr>
  </w:style>
  <w:style w:type="character" w:styleId="21">
    <w:name w:val="Hyperlink"/>
    <w:basedOn w:val="12"/>
    <w:autoRedefine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autoRedefine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autoRedefine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autoRedefine/>
    <w:qFormat/>
    <w:uiPriority w:val="0"/>
    <w:rPr>
      <w:i/>
      <w:iCs/>
    </w:rPr>
  </w:style>
  <w:style w:type="paragraph" w:styleId="31">
    <w:name w:val="Balloon Text"/>
    <w:basedOn w:val="1"/>
    <w:autoRedefine/>
    <w:qFormat/>
    <w:uiPriority w:val="0"/>
    <w:rPr>
      <w:sz w:val="16"/>
      <w:szCs w:val="16"/>
    </w:rPr>
  </w:style>
  <w:style w:type="paragraph" w:styleId="32">
    <w:name w:val="List 5"/>
    <w:basedOn w:val="1"/>
    <w:autoRedefine/>
    <w:qFormat/>
    <w:uiPriority w:val="0"/>
    <w:pPr>
      <w:ind w:left="1800" w:hanging="360"/>
    </w:pPr>
  </w:style>
  <w:style w:type="paragraph" w:styleId="33">
    <w:name w:val="List Continue"/>
    <w:basedOn w:val="1"/>
    <w:autoRedefine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6">
    <w:name w:val="Closing"/>
    <w:basedOn w:val="1"/>
    <w:autoRedefine/>
    <w:qFormat/>
    <w:uiPriority w:val="0"/>
    <w:pPr>
      <w:ind w:left="4320"/>
    </w:pPr>
  </w:style>
  <w:style w:type="paragraph" w:styleId="37">
    <w:name w:val="Normal Indent"/>
    <w:basedOn w:val="1"/>
    <w:autoRedefine/>
    <w:qFormat/>
    <w:uiPriority w:val="0"/>
    <w:pPr>
      <w:ind w:left="708"/>
    </w:pPr>
  </w:style>
  <w:style w:type="paragraph" w:styleId="3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qFormat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qFormat/>
    <w:uiPriority w:val="0"/>
    <w:rPr>
      <w:b/>
      <w:bCs/>
    </w:rPr>
  </w:style>
  <w:style w:type="paragraph" w:styleId="46">
    <w:name w:val="Document Map"/>
    <w:basedOn w:val="1"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qFormat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qFormat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4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3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  <w:lang w:eastAsia="en-US"/>
      <w14:textFill>
        <w14:solidFill>
          <w14:schemeClr w14:val="tx1"/>
        </w14:solidFill>
      </w14:textFill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3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3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3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3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3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3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3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3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3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3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3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3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3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3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3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3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3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3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3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3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3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3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3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3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basedOn w:val="12"/>
    <w:link w:val="4"/>
    <w:qFormat/>
    <w:uiPriority w:val="9"/>
    <w:rPr>
      <w:rFonts w:asciiTheme="majorAscii" w:hAnsiTheme="majorAscii" w:eastAsiaTheme="majorEastAsia" w:cstheme="majorBidi"/>
      <w:b/>
      <w:color w:val="5B9BD5" w:themeColor="accent1"/>
      <w:sz w:val="28"/>
      <w:szCs w:val="28"/>
      <w:lang w:val="ru-RU" w:eastAsia="en-US"/>
      <w14:textFill>
        <w14:solidFill>
          <w14:schemeClr w14:val="accent1"/>
        </w14:solidFill>
      </w14:textFill>
    </w:rPr>
  </w:style>
  <w:style w:type="character" w:customStyle="1" w:styleId="152">
    <w:name w:val="Body Text Char"/>
    <w:basedOn w:val="12"/>
    <w:link w:val="3"/>
    <w:uiPriority w:val="0"/>
    <w:rPr>
      <w:rFonts w:asciiTheme="minorAscii" w:hAnsiTheme="minorAscii" w:eastAsiaTheme="minorEastAsia"/>
      <w:szCs w:val="24"/>
      <w:lang w:eastAsia="en-US"/>
    </w:rPr>
  </w:style>
  <w:style w:type="paragraph" w:customStyle="1" w:styleId="153">
    <w:name w:val="Image Caption"/>
    <w:basedOn w:val="42"/>
    <w:uiPriority w:val="0"/>
    <w:pPr>
      <w:jc w:val="both"/>
    </w:pPr>
    <w:rPr>
      <w:rFonts w:asciiTheme="minorAscii" w:hAnsiTheme="minorAscii" w:eastAsiaTheme="minorEastAsia" w:cstheme="minorBidi"/>
      <w:i/>
      <w:sz w:val="2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2024-12-24T08:47:00Z</dcterms:created>
  <dc:creator>polyd</dc:creator>
  <cp:lastModifiedBy>polyd</cp:lastModifiedBy>
  <dcterms:modified xsi:type="dcterms:W3CDTF">2024-12-24T10:23:02Z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B820CC2AF0A946F99C268E11E016F41E_11</vt:lpwstr>
  </property>
</Properties>
</file>